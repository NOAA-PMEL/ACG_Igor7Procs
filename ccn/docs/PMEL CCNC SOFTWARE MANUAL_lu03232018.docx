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D89B" w14:textId="18104091" w:rsidR="00145407" w:rsidRDefault="00145407" w:rsidP="005B736B">
      <w:pPr>
        <w:rPr>
          <w:b/>
        </w:rPr>
      </w:pPr>
      <w:r>
        <w:rPr>
          <w:b/>
        </w:rPr>
        <w:t>PMEL CCNC SOFTWARE MANUAL</w:t>
      </w:r>
    </w:p>
    <w:p w14:paraId="49107974" w14:textId="4289C3F5" w:rsidR="00145407" w:rsidRDefault="00145407" w:rsidP="005B736B">
      <w:pPr>
        <w:rPr>
          <w:b/>
        </w:rPr>
      </w:pPr>
      <w:r>
        <w:rPr>
          <w:b/>
        </w:rPr>
        <w:t>AUGUST 14, 2017</w:t>
      </w:r>
    </w:p>
    <w:p w14:paraId="652EA22D" w14:textId="0C386091" w:rsidR="00145407" w:rsidRDefault="00444C92" w:rsidP="005B736B">
      <w:pPr>
        <w:rPr>
          <w:b/>
        </w:rPr>
      </w:pPr>
      <w:r>
        <w:rPr>
          <w:b/>
        </w:rPr>
        <w:t>Updated January 17, 2018</w:t>
      </w:r>
    </w:p>
    <w:p w14:paraId="7895AB2E" w14:textId="20D500EB" w:rsidR="0003318F" w:rsidRDefault="0003318F" w:rsidP="005B736B">
      <w:pPr>
        <w:rPr>
          <w:b/>
        </w:rPr>
      </w:pPr>
      <w:r>
        <w:rPr>
          <w:b/>
        </w:rPr>
        <w:t>Updated February 23, 2018</w:t>
      </w:r>
    </w:p>
    <w:p w14:paraId="27DE96D4" w14:textId="214D01A8" w:rsidR="00FE20CF" w:rsidRDefault="00FE20CF" w:rsidP="005B736B">
      <w:pPr>
        <w:rPr>
          <w:b/>
        </w:rPr>
      </w:pPr>
      <w:r>
        <w:rPr>
          <w:b/>
        </w:rPr>
        <w:t>Updated March 15, 2018</w:t>
      </w:r>
    </w:p>
    <w:p w14:paraId="69DD6215" w14:textId="77777777" w:rsidR="00444C92" w:rsidRDefault="00444C92" w:rsidP="005B736B">
      <w:pPr>
        <w:rPr>
          <w:b/>
        </w:rPr>
      </w:pPr>
    </w:p>
    <w:p w14:paraId="017463CF" w14:textId="38047DF4" w:rsidR="005B736B" w:rsidRDefault="005B736B" w:rsidP="005B736B">
      <w:r w:rsidRPr="005B736B">
        <w:rPr>
          <w:b/>
        </w:rPr>
        <w:t xml:space="preserve">Operating the CCNC in polydisperse </w:t>
      </w:r>
      <w:r w:rsidR="00860D5E">
        <w:rPr>
          <w:b/>
        </w:rPr>
        <w:t xml:space="preserve">(spectra) </w:t>
      </w:r>
      <w:r w:rsidRPr="005B736B">
        <w:rPr>
          <w:b/>
        </w:rPr>
        <w:t>mode</w:t>
      </w:r>
      <w:r>
        <w:t>:</w:t>
      </w:r>
    </w:p>
    <w:p w14:paraId="6925ABED" w14:textId="77777777" w:rsidR="005B736B" w:rsidRDefault="005B736B" w:rsidP="005B736B"/>
    <w:p w14:paraId="207091A4" w14:textId="77777777" w:rsidR="005B736B" w:rsidRDefault="005B736B" w:rsidP="005B736B">
      <w:r>
        <w:t>For ambient heated/unheated measurements, coordinate the timing of the thermal denuder valve with turning the CCN program on.</w:t>
      </w:r>
    </w:p>
    <w:p w14:paraId="198FF40E" w14:textId="77777777" w:rsidR="005B736B" w:rsidRDefault="005B736B" w:rsidP="005B736B"/>
    <w:p w14:paraId="42928EC2" w14:textId="77777777" w:rsidR="005B736B" w:rsidRDefault="005B736B" w:rsidP="005B736B">
      <w:r w:rsidRPr="005B736B">
        <w:rPr>
          <w:b/>
        </w:rPr>
        <w:t>Operating the CCNC in monodisperse mode</w:t>
      </w:r>
      <w:r>
        <w:t>:</w:t>
      </w:r>
    </w:p>
    <w:p w14:paraId="0B7B81DF" w14:textId="77777777" w:rsidR="005B736B" w:rsidRDefault="005B736B" w:rsidP="005B736B"/>
    <w:p w14:paraId="1C31EFE0" w14:textId="77777777" w:rsidR="005B736B" w:rsidRDefault="005B736B" w:rsidP="005B736B">
      <w:r>
        <w:t>Make sure the SMPS is in "Analog" mode.</w:t>
      </w:r>
    </w:p>
    <w:p w14:paraId="42CC3021" w14:textId="77777777" w:rsidR="005B736B" w:rsidRDefault="005B736B" w:rsidP="005B736B">
      <w:r>
        <w:t>Start CCNC before the labview program so that there are multiple variables for lab view to pick up.</w:t>
      </w:r>
    </w:p>
    <w:p w14:paraId="2E5F2DF8" w14:textId="7FF8065A" w:rsidR="005B736B" w:rsidRDefault="005B736B" w:rsidP="005B736B">
      <w:r>
        <w:t>Once everythi</w:t>
      </w:r>
      <w:r w:rsidR="00497D63">
        <w:t>ng is running, make sure data are</w:t>
      </w:r>
      <w:r>
        <w:t xml:space="preserve"> being saved to data gate by plotting the following in dchart:</w:t>
      </w:r>
    </w:p>
    <w:p w14:paraId="14733D9E" w14:textId="77777777" w:rsidR="005B736B" w:rsidRDefault="005B736B" w:rsidP="005B736B"/>
    <w:p w14:paraId="240F848E" w14:textId="77777777" w:rsidR="005B736B" w:rsidRDefault="005B736B" w:rsidP="005B736B">
      <w:r>
        <w:t>ccn_concentration_ccn_mono</w:t>
      </w:r>
    </w:p>
    <w:p w14:paraId="025D113C" w14:textId="77777777" w:rsidR="005B736B" w:rsidRDefault="005B736B" w:rsidP="005B736B">
      <w:r>
        <w:t>ccn_ss_ccn_mono</w:t>
      </w:r>
    </w:p>
    <w:p w14:paraId="476ACF83" w14:textId="77777777" w:rsidR="005B736B" w:rsidRDefault="005B736B" w:rsidP="005B736B">
      <w:r>
        <w:t>cn_ccn_mono</w:t>
      </w:r>
    </w:p>
    <w:p w14:paraId="67A7AE94" w14:textId="77777777" w:rsidR="005B736B" w:rsidRDefault="005B736B" w:rsidP="005B736B">
      <w:r>
        <w:t>zi_smps_dp_ccn_mono</w:t>
      </w:r>
    </w:p>
    <w:p w14:paraId="26E15A61" w14:textId="77777777" w:rsidR="005B736B" w:rsidRDefault="005B736B" w:rsidP="005B736B"/>
    <w:p w14:paraId="2E550352" w14:textId="77777777" w:rsidR="005B736B" w:rsidRDefault="005B736B" w:rsidP="005B736B">
      <w:r>
        <w:t>The first two variables indicate that the CCN data are being saved. The second two that the CN and diameter data are being saved.</w:t>
      </w:r>
    </w:p>
    <w:p w14:paraId="0E6D3097" w14:textId="77777777" w:rsidR="005B736B" w:rsidRDefault="005B736B" w:rsidP="005B736B"/>
    <w:p w14:paraId="0DEDD57E" w14:textId="7F145B47" w:rsidR="005B736B" w:rsidRDefault="001E22D4" w:rsidP="005B736B">
      <w:r>
        <w:t>For both the polydisperse and the monodisperse modes, k</w:t>
      </w:r>
      <w:r w:rsidR="005B736B">
        <w:t>eep dchart open so you can frequently check to make sure the data are saving and the instrument is operating properly.</w:t>
      </w:r>
    </w:p>
    <w:p w14:paraId="782404EF" w14:textId="77777777" w:rsidR="005B736B" w:rsidRDefault="005B736B" w:rsidP="005B736B"/>
    <w:p w14:paraId="06333AA9" w14:textId="77777777" w:rsidR="00860D5E" w:rsidRDefault="00860D5E">
      <w:pPr>
        <w:rPr>
          <w:b/>
        </w:rPr>
      </w:pPr>
      <w:r>
        <w:rPr>
          <w:b/>
        </w:rPr>
        <w:br w:type="page"/>
      </w:r>
    </w:p>
    <w:p w14:paraId="6D353E47" w14:textId="5093D93D" w:rsidR="00860D5E" w:rsidRDefault="00860D5E">
      <w:pPr>
        <w:rPr>
          <w:b/>
        </w:rPr>
      </w:pPr>
      <w:r w:rsidRPr="00860D5E">
        <w:rPr>
          <w:b/>
        </w:rPr>
        <w:lastRenderedPageBreak/>
        <w:t xml:space="preserve">Standardized </w:t>
      </w:r>
      <w:r w:rsidR="003F4950">
        <w:rPr>
          <w:b/>
        </w:rPr>
        <w:t xml:space="preserve">variable </w:t>
      </w:r>
      <w:r w:rsidRPr="00860D5E">
        <w:rPr>
          <w:b/>
        </w:rPr>
        <w:t>names for use on the wiki</w:t>
      </w:r>
    </w:p>
    <w:p w14:paraId="5301D219" w14:textId="77777777" w:rsidR="003F4950" w:rsidRDefault="003F4950">
      <w:pPr>
        <w:rPr>
          <w:b/>
        </w:rPr>
      </w:pPr>
    </w:p>
    <w:p w14:paraId="07E5FA3A" w14:textId="1CBD4130" w:rsidR="003F4950" w:rsidRDefault="003F4950">
      <w:r>
        <w:rPr>
          <w:b/>
          <w:i/>
        </w:rPr>
        <w:t>Activity Headers</w:t>
      </w:r>
    </w:p>
    <w:p w14:paraId="237A982B" w14:textId="77777777" w:rsidR="003F4950" w:rsidRDefault="003F4950"/>
    <w:p w14:paraId="312C7945" w14:textId="62DDB1D9" w:rsidR="003F4950" w:rsidRDefault="003F4950">
      <w:r>
        <w:t>Sea Sweep – monodisperse</w:t>
      </w:r>
    </w:p>
    <w:p w14:paraId="12352921" w14:textId="76A3CD00" w:rsidR="003F4950" w:rsidRDefault="003F4950">
      <w:r>
        <w:t>MART – monodisperse</w:t>
      </w:r>
    </w:p>
    <w:p w14:paraId="6DFCC5F8" w14:textId="5BCF1B52" w:rsidR="003F4950" w:rsidRDefault="003F4950">
      <w:r>
        <w:t>Ambient – polydisperse</w:t>
      </w:r>
    </w:p>
    <w:p w14:paraId="04FC5E88" w14:textId="33557234" w:rsidR="003F4950" w:rsidRDefault="003F4950">
      <w:r>
        <w:t>Ambient behind denuder – polydisperse</w:t>
      </w:r>
    </w:p>
    <w:p w14:paraId="3357FEFE" w14:textId="13F2FD24" w:rsidR="003F4950" w:rsidRPr="003F4950" w:rsidRDefault="00BC13BF">
      <w:r>
        <w:t>Calibration – NaCl - monodisperse</w:t>
      </w:r>
    </w:p>
    <w:p w14:paraId="71DC35FF" w14:textId="243B1E10" w:rsidR="00BC13BF" w:rsidRPr="003F4950" w:rsidRDefault="00BC13BF" w:rsidP="00BC13BF">
      <w:r>
        <w:t>Calibration – NaCl - polydisperse</w:t>
      </w:r>
    </w:p>
    <w:p w14:paraId="324DBCFA" w14:textId="1C6E892F" w:rsidR="00BC13BF" w:rsidRPr="003F4950" w:rsidRDefault="00BC13BF" w:rsidP="00BC13BF">
      <w:r>
        <w:t>Calibration – Amm Sulf - monodisperse</w:t>
      </w:r>
    </w:p>
    <w:p w14:paraId="6B578415" w14:textId="42FC842D" w:rsidR="00BC13BF" w:rsidRDefault="00BC13BF" w:rsidP="00BC13BF">
      <w:r>
        <w:t>Calibration – Amm Sulf – polydisperse</w:t>
      </w:r>
    </w:p>
    <w:p w14:paraId="1F0666EA" w14:textId="1D3F7D43" w:rsidR="00BC13BF" w:rsidRDefault="00BC13BF" w:rsidP="00BC13BF">
      <w:r>
        <w:t>Seawater – monodisperse</w:t>
      </w:r>
    </w:p>
    <w:p w14:paraId="7904CD71" w14:textId="27B5234C" w:rsidR="00BC13BF" w:rsidRPr="003F4950" w:rsidRDefault="00BC13BF" w:rsidP="00BC13BF">
      <w:r>
        <w:t>Seawater - polydisperse</w:t>
      </w:r>
    </w:p>
    <w:p w14:paraId="19295A07" w14:textId="6B17D7AC" w:rsidR="00BC13BF" w:rsidRDefault="00BC13BF" w:rsidP="00BC13BF">
      <w:r>
        <w:t>Microlayer – monodisperse</w:t>
      </w:r>
    </w:p>
    <w:p w14:paraId="626F80EE" w14:textId="2D66EBAC" w:rsidR="00BC13BF" w:rsidRDefault="00BC13BF" w:rsidP="00BC13BF">
      <w:r>
        <w:t>Microlayer – polydisperse</w:t>
      </w:r>
    </w:p>
    <w:p w14:paraId="524A8C4D" w14:textId="77777777" w:rsidR="00BC13BF" w:rsidRDefault="00BC13BF" w:rsidP="00BC13BF"/>
    <w:p w14:paraId="606BFBCD" w14:textId="251FDB2F" w:rsidR="00BC13BF" w:rsidRDefault="00BC13BF" w:rsidP="00BC13BF">
      <w:pPr>
        <w:rPr>
          <w:b/>
          <w:i/>
        </w:rPr>
      </w:pPr>
      <w:r>
        <w:rPr>
          <w:b/>
          <w:i/>
        </w:rPr>
        <w:t>Lab Notebook Entry Type</w:t>
      </w:r>
    </w:p>
    <w:p w14:paraId="29A7CAE7" w14:textId="77777777" w:rsidR="00BC13BF" w:rsidRDefault="00BC13BF" w:rsidP="00BC13BF">
      <w:pPr>
        <w:rPr>
          <w:b/>
          <w:i/>
        </w:rPr>
      </w:pPr>
    </w:p>
    <w:p w14:paraId="522856B1" w14:textId="437C003E" w:rsidR="00BC13BF" w:rsidRDefault="00BC13BF" w:rsidP="00BC13BF">
      <w:r>
        <w:t>CCN</w:t>
      </w:r>
    </w:p>
    <w:p w14:paraId="70929C1D" w14:textId="4338DCB3" w:rsidR="00BC13BF" w:rsidRDefault="00BC13BF" w:rsidP="00BC13BF">
      <w:r>
        <w:t>MART</w:t>
      </w:r>
    </w:p>
    <w:p w14:paraId="350CB02C" w14:textId="77777777" w:rsidR="005A5A5F" w:rsidRDefault="005A5A5F" w:rsidP="005A5A5F">
      <w:r>
        <w:t>Sea Sweep</w:t>
      </w:r>
    </w:p>
    <w:p w14:paraId="1BBCE1F1" w14:textId="383491EC" w:rsidR="005A5A5F" w:rsidRDefault="005A5A5F" w:rsidP="005A5A5F">
      <w:r>
        <w:t>TTHDMA</w:t>
      </w:r>
    </w:p>
    <w:p w14:paraId="1D63F8B9" w14:textId="77777777" w:rsidR="005A5A5F" w:rsidRDefault="005A5A5F" w:rsidP="005A5A5F">
      <w:r>
        <w:t>Calibration</w:t>
      </w:r>
    </w:p>
    <w:p w14:paraId="1F4984C3" w14:textId="77777777" w:rsidR="005A5A5F" w:rsidRDefault="005A5A5F" w:rsidP="005A5A5F">
      <w:r>
        <w:t>Ambient</w:t>
      </w:r>
    </w:p>
    <w:p w14:paraId="3D385474" w14:textId="055A572C" w:rsidR="005A5A5F" w:rsidRDefault="005A5A5F" w:rsidP="00BC13BF">
      <w:r>
        <w:t>Seawater</w:t>
      </w:r>
    </w:p>
    <w:p w14:paraId="02D82CA0" w14:textId="77777777" w:rsidR="005A5A5F" w:rsidRDefault="005A5A5F" w:rsidP="005A5A5F">
      <w:r>
        <w:t>Sea Sweep Blank</w:t>
      </w:r>
    </w:p>
    <w:p w14:paraId="6276DF1D" w14:textId="75CEDB38" w:rsidR="005A5A5F" w:rsidRDefault="005A5A5F" w:rsidP="00BC13BF">
      <w:r>
        <w:t>Microlayer</w:t>
      </w:r>
    </w:p>
    <w:p w14:paraId="0722202C" w14:textId="513493A2" w:rsidR="00BC13BF" w:rsidRDefault="005A5A5F" w:rsidP="00BC13BF">
      <w:r>
        <w:t>Monodisperse</w:t>
      </w:r>
    </w:p>
    <w:p w14:paraId="3A790EAB" w14:textId="5566D316" w:rsidR="005A5A5F" w:rsidRDefault="005A5A5F" w:rsidP="00BC13BF">
      <w:r>
        <w:t>Polydisperse (Spectra?)</w:t>
      </w:r>
    </w:p>
    <w:p w14:paraId="7AACFFD0" w14:textId="77777777" w:rsidR="005A5A5F" w:rsidRPr="00BC13BF" w:rsidRDefault="005A5A5F" w:rsidP="00BC13BF"/>
    <w:p w14:paraId="3FD08B52" w14:textId="77777777" w:rsidR="00BC13BF" w:rsidRPr="003F4950" w:rsidRDefault="00BC13BF" w:rsidP="00BC13BF"/>
    <w:p w14:paraId="42784570" w14:textId="77777777" w:rsidR="00860D5E" w:rsidRDefault="00860D5E">
      <w:pPr>
        <w:rPr>
          <w:b/>
        </w:rPr>
      </w:pPr>
    </w:p>
    <w:p w14:paraId="5345CE34" w14:textId="2EA31C0F" w:rsidR="00860D5E" w:rsidRPr="00860D5E" w:rsidRDefault="00860D5E">
      <w:pPr>
        <w:rPr>
          <w:b/>
        </w:rPr>
      </w:pPr>
      <w:r w:rsidRPr="00860D5E">
        <w:rPr>
          <w:b/>
        </w:rPr>
        <w:br w:type="page"/>
      </w:r>
    </w:p>
    <w:p w14:paraId="1E8737D9" w14:textId="471A33E6" w:rsidR="005B736B" w:rsidRDefault="005B736B" w:rsidP="005B736B">
      <w:r w:rsidRPr="005B736B">
        <w:rPr>
          <w:b/>
        </w:rPr>
        <w:t>Downloading data from dchart</w:t>
      </w:r>
      <w:r>
        <w:t>:</w:t>
      </w:r>
    </w:p>
    <w:p w14:paraId="44763255" w14:textId="77777777" w:rsidR="005B736B" w:rsidRDefault="005B736B" w:rsidP="005B736B"/>
    <w:p w14:paraId="0575D10E" w14:textId="77777777" w:rsidR="005B736B" w:rsidRDefault="005B736B" w:rsidP="005B736B">
      <w:r>
        <w:t>In dchart, select the variables below and the time range. Use separate browser windows for downloading and viewing data to avoid trying to download data while updating the time series display.</w:t>
      </w:r>
    </w:p>
    <w:p w14:paraId="13E1C853" w14:textId="77777777" w:rsidR="005B736B" w:rsidRDefault="005B736B" w:rsidP="005B736B"/>
    <w:p w14:paraId="57CEE182" w14:textId="77777777" w:rsidR="005B736B" w:rsidRDefault="005B736B" w:rsidP="005B736B">
      <w:r>
        <w:t>ccn_concentration_ccn_mono (_spectra)</w:t>
      </w:r>
    </w:p>
    <w:p w14:paraId="36AE0B66" w14:textId="77777777" w:rsidR="005B736B" w:rsidRDefault="005B736B" w:rsidP="005B736B">
      <w:r>
        <w:t>ccn_flow_sample_ccn_mono (_spectra)</w:t>
      </w:r>
    </w:p>
    <w:p w14:paraId="4DF8135B" w14:textId="77777777" w:rsidR="005B736B" w:rsidRDefault="005B736B" w:rsidP="005B736B">
      <w:r>
        <w:t>ccn_flow_sheath_ccn_mono (_spectra)</w:t>
      </w:r>
    </w:p>
    <w:p w14:paraId="410B78F4" w14:textId="77777777" w:rsidR="005B736B" w:rsidRDefault="005B736B" w:rsidP="005B736B">
      <w:r>
        <w:t>ccn_ss_ccn_mono (_spectra)</w:t>
      </w:r>
    </w:p>
    <w:p w14:paraId="702BFBE2" w14:textId="77777777" w:rsidR="005B736B" w:rsidRDefault="005B736B" w:rsidP="005B736B">
      <w:r>
        <w:t>cn_ccn_mono (same variable name for spectra)</w:t>
      </w:r>
    </w:p>
    <w:p w14:paraId="626B05BC" w14:textId="77777777" w:rsidR="005B736B" w:rsidRDefault="005B736B" w:rsidP="005B736B">
      <w:r>
        <w:t>zi_flag_temp_stable_ccn_mono (_spectra)</w:t>
      </w:r>
    </w:p>
    <w:p w14:paraId="3EC7E838" w14:textId="7737C95D" w:rsidR="005B736B" w:rsidRDefault="005B736B" w:rsidP="005B736B">
      <w:r>
        <w:t>zi_smps_dp_ccn_mono</w:t>
      </w:r>
      <w:r w:rsidR="00984588">
        <w:t xml:space="preserve"> (not for spectra)</w:t>
      </w:r>
    </w:p>
    <w:p w14:paraId="2FE4F99D" w14:textId="7E48BA26" w:rsidR="00860D5E" w:rsidRDefault="00860D5E" w:rsidP="005B736B">
      <w:r>
        <w:t>cn_residual_cpc_tthdma (spectra only, not mono)</w:t>
      </w:r>
    </w:p>
    <w:p w14:paraId="16248DE7" w14:textId="77777777" w:rsidR="005B736B" w:rsidRDefault="005B736B" w:rsidP="005B736B">
      <w:r>
        <w:t>cn_water</w:t>
      </w:r>
    </w:p>
    <w:p w14:paraId="13649D6E" w14:textId="77777777" w:rsidR="005B736B" w:rsidRDefault="005B736B" w:rsidP="005B736B"/>
    <w:p w14:paraId="73CD9E07" w14:textId="77777777" w:rsidR="005B736B" w:rsidRDefault="005B736B" w:rsidP="005B736B">
      <w:r w:rsidRPr="005B736B">
        <w:rPr>
          <w:b/>
        </w:rPr>
        <w:t>Loading data into IGOR</w:t>
      </w:r>
      <w:r>
        <w:t>:</w:t>
      </w:r>
    </w:p>
    <w:p w14:paraId="3234627D" w14:textId="77777777" w:rsidR="005B736B" w:rsidRDefault="005B736B" w:rsidP="005B736B"/>
    <w:p w14:paraId="1EB31746" w14:textId="77777777" w:rsidR="005B736B" w:rsidRDefault="005B736B" w:rsidP="005B736B">
      <w:r>
        <w:t>Make two IGOR experiments - one for the mono data and one for the spectra (polydisperse) data.</w:t>
      </w:r>
    </w:p>
    <w:p w14:paraId="5790A54E" w14:textId="5B79CDA2" w:rsidR="005B736B" w:rsidRDefault="005B736B" w:rsidP="005B736B">
      <w:r>
        <w:t xml:space="preserve">Use the </w:t>
      </w:r>
      <w:r w:rsidR="00860D5E">
        <w:t xml:space="preserve">drop down menus in “ACG” to </w:t>
      </w:r>
      <w:r>
        <w:t>load data:</w:t>
      </w:r>
    </w:p>
    <w:p w14:paraId="6322891C" w14:textId="6AD29EDC" w:rsidR="005B736B" w:rsidRDefault="005B736B" w:rsidP="005B736B">
      <w:r>
        <w:t>ACG Data, CCN, load data, from dchart_mono (</w:t>
      </w:r>
      <w:r w:rsidR="00860D5E">
        <w:t>_</w:t>
      </w:r>
      <w:r>
        <w:t>spectra)</w:t>
      </w:r>
    </w:p>
    <w:p w14:paraId="3EF2E6F7" w14:textId="77777777" w:rsidR="005B736B" w:rsidRDefault="005B736B" w:rsidP="005B736B">
      <w:r>
        <w:t>If the data don't load, it usually means not all of the parameters listed above were downloaded. You can check this by double clicking on the .itx file to view it in IGOR. Don't do this when another experiment is open in IGOR, though, or you could overwrite existing variables.</w:t>
      </w:r>
    </w:p>
    <w:p w14:paraId="1110B376" w14:textId="77777777" w:rsidR="00BC3297" w:rsidRDefault="00BC3297" w:rsidP="005B736B"/>
    <w:p w14:paraId="48C17B53" w14:textId="7C9BD844" w:rsidR="00BC3297" w:rsidRDefault="00BB4D80" w:rsidP="005B736B">
      <w:r>
        <w:rPr>
          <w:b/>
          <w:i/>
        </w:rPr>
        <w:t>Loading valve flag (for denuder):</w:t>
      </w:r>
    </w:p>
    <w:p w14:paraId="01C4A995" w14:textId="77777777" w:rsidR="00BB4D80" w:rsidRDefault="00BB4D80" w:rsidP="005B736B"/>
    <w:p w14:paraId="70AA7CC9" w14:textId="16BB11F9" w:rsidR="00BB4D80" w:rsidRDefault="00BB4D80" w:rsidP="005B736B">
      <w:r>
        <w:t>Make a “valve” folder in the root directory.</w:t>
      </w:r>
    </w:p>
    <w:p w14:paraId="0C8CF5B6" w14:textId="0BE49FD6" w:rsidR="00BB4D80" w:rsidRDefault="00BB4D80" w:rsidP="005B736B">
      <w:r>
        <w:t>Choose the valve folder as the Current Data Folder.</w:t>
      </w:r>
    </w:p>
    <w:p w14:paraId="0EDE941C" w14:textId="3D7DFF8A" w:rsidR="00BB4D80" w:rsidRDefault="00BB4D80" w:rsidP="005B736B">
      <w:r w:rsidRPr="00BB4D80">
        <w:t>ACG – CCN – load data – tthdma</w:t>
      </w:r>
      <w:r>
        <w:t xml:space="preserve"> </w:t>
      </w:r>
    </w:p>
    <w:p w14:paraId="25C133AA" w14:textId="11890BB3" w:rsidR="00BB4D80" w:rsidRDefault="00BB4D80" w:rsidP="005B736B">
      <w:r>
        <w:t>ACG – Utils - load data – load dchart itx file</w:t>
      </w:r>
    </w:p>
    <w:p w14:paraId="256BD453" w14:textId="77777777" w:rsidR="006F72B6" w:rsidRPr="00BB4D80" w:rsidRDefault="006F72B6" w:rsidP="005B736B"/>
    <w:p w14:paraId="07936BDF" w14:textId="77777777" w:rsidR="005B736B" w:rsidRDefault="005B736B" w:rsidP="005B736B"/>
    <w:p w14:paraId="3D9E1132" w14:textId="4F717C8E" w:rsidR="005B736B" w:rsidRDefault="005B736B" w:rsidP="005B736B">
      <w:r w:rsidRPr="005B736B">
        <w:rPr>
          <w:b/>
        </w:rPr>
        <w:t>Uploading da</w:t>
      </w:r>
      <w:r w:rsidR="00860D5E">
        <w:rPr>
          <w:b/>
        </w:rPr>
        <w:t>ta and sample information to the ship’s</w:t>
      </w:r>
      <w:r w:rsidRPr="005B736B">
        <w:rPr>
          <w:b/>
        </w:rPr>
        <w:t xml:space="preserve"> ftp server</w:t>
      </w:r>
      <w:r>
        <w:t>:</w:t>
      </w:r>
    </w:p>
    <w:p w14:paraId="74067411" w14:textId="77777777" w:rsidR="005B736B" w:rsidRDefault="005B736B" w:rsidP="005B736B"/>
    <w:p w14:paraId="369FA643" w14:textId="1A852A47" w:rsidR="005B736B" w:rsidRDefault="00FE20CF" w:rsidP="005B736B">
      <w:r>
        <w:t xml:space="preserve">Upload IGOR </w:t>
      </w:r>
      <w:r w:rsidR="003256CC">
        <w:t>.</w:t>
      </w:r>
      <w:r w:rsidR="005B736B">
        <w:t xml:space="preserve">itx files along with the latest version of the </w:t>
      </w:r>
      <w:r w:rsidR="00860D5E">
        <w:t xml:space="preserve">CCN and </w:t>
      </w:r>
      <w:r w:rsidR="005B736B">
        <w:t>AeroChem notebook</w:t>
      </w:r>
      <w:r w:rsidR="00860D5E">
        <w:t>s (.pdf format)</w:t>
      </w:r>
      <w:r w:rsidR="005B736B">
        <w:t xml:space="preserve"> to the </w:t>
      </w:r>
      <w:r w:rsidR="003256CC">
        <w:t xml:space="preserve">ship’s </w:t>
      </w:r>
      <w:r w:rsidR="005B736B">
        <w:t>ftp server. Try to do this once a day. I (Trish) will retrieve the data and look for problems, etc.</w:t>
      </w:r>
    </w:p>
    <w:p w14:paraId="25BA3C5F" w14:textId="77777777" w:rsidR="005B736B" w:rsidRDefault="005B736B" w:rsidP="005B736B"/>
    <w:p w14:paraId="57CC2A1F" w14:textId="77777777" w:rsidR="005B736B" w:rsidRDefault="005B736B" w:rsidP="005B736B">
      <w:r>
        <w:t>This is as far as you need to go. I will be looking at the data that you send.</w:t>
      </w:r>
    </w:p>
    <w:p w14:paraId="4E78C226" w14:textId="77777777" w:rsidR="005B736B" w:rsidRDefault="005B736B" w:rsidP="005B736B">
      <w:r>
        <w:t>But if you find time to do more, here are the next steps:</w:t>
      </w:r>
    </w:p>
    <w:p w14:paraId="09BD124F" w14:textId="77777777" w:rsidR="005B736B" w:rsidRDefault="005B736B" w:rsidP="005B736B"/>
    <w:p w14:paraId="5CC76615" w14:textId="77777777" w:rsidR="006F72B6" w:rsidRDefault="006F72B6">
      <w:pPr>
        <w:rPr>
          <w:b/>
        </w:rPr>
      </w:pPr>
      <w:r>
        <w:rPr>
          <w:b/>
        </w:rPr>
        <w:br w:type="page"/>
      </w:r>
    </w:p>
    <w:p w14:paraId="43FFB3F2" w14:textId="69D1794E" w:rsidR="005B736B" w:rsidRDefault="000B323F" w:rsidP="005B736B">
      <w:pPr>
        <w:rPr>
          <w:b/>
        </w:rPr>
      </w:pPr>
      <w:r>
        <w:rPr>
          <w:b/>
        </w:rPr>
        <w:t>Mono data processing</w:t>
      </w:r>
    </w:p>
    <w:p w14:paraId="19ADDF6F" w14:textId="77777777" w:rsidR="00F6446F" w:rsidRDefault="00F6446F" w:rsidP="005B736B">
      <w:pPr>
        <w:rPr>
          <w:b/>
        </w:rPr>
      </w:pPr>
    </w:p>
    <w:p w14:paraId="7F34D46B" w14:textId="792FB779" w:rsidR="00DA0975" w:rsidRDefault="004564B8" w:rsidP="00F6446F">
      <w:pPr>
        <w:ind w:left="720" w:hanging="720"/>
      </w:pPr>
      <w:r>
        <w:t>c</w:t>
      </w:r>
      <w:r w:rsidR="00DA0975">
        <w:t>cn_init_all()</w:t>
      </w:r>
      <w:r w:rsidR="00DA0975">
        <w:tab/>
      </w:r>
      <w:r w:rsidR="00DA0975">
        <w:tab/>
        <w:t xml:space="preserve">//creates folders to put </w:t>
      </w:r>
      <w:r w:rsidR="00131590">
        <w:t>stuff in</w:t>
      </w:r>
    </w:p>
    <w:p w14:paraId="28C61744" w14:textId="77777777" w:rsidR="00DA0975" w:rsidRDefault="00DA0975" w:rsidP="00F6446F">
      <w:pPr>
        <w:ind w:left="720" w:hanging="720"/>
      </w:pPr>
    </w:p>
    <w:p w14:paraId="6C8BCEB9" w14:textId="1878FC56" w:rsidR="00F6446F" w:rsidRDefault="00F6446F" w:rsidP="00F6446F">
      <w:pPr>
        <w:ind w:left="720" w:hanging="720"/>
      </w:pPr>
      <w:r>
        <w:t>ccn_init_sample_info_waves()</w:t>
      </w:r>
      <w:r>
        <w:tab/>
      </w:r>
      <w:r w:rsidRPr="00F6446F">
        <w:t>//ru</w:t>
      </w:r>
      <w:r>
        <w:t xml:space="preserve">n once to create </w:t>
      </w:r>
      <w:r w:rsidRPr="00F6446F">
        <w:t xml:space="preserve">a data folder for flag </w:t>
      </w:r>
      <w:r>
        <w:t>waves</w:t>
      </w:r>
    </w:p>
    <w:p w14:paraId="6A2B1861" w14:textId="77777777" w:rsidR="002C7CD4" w:rsidRDefault="002C7CD4" w:rsidP="002C7CD4">
      <w:pPr>
        <w:ind w:left="720" w:hanging="720"/>
        <w:rPr>
          <w:ins w:id="0" w:author="Lucia Upchurch" w:date="2018-03-22T16:15:00Z"/>
        </w:rPr>
      </w:pPr>
      <w:ins w:id="1" w:author="Lucia Upchurch" w:date="2018-03-22T16:15:00Z">
        <w:r>
          <w:t>--got error: a wave read error: “Attempt to operate on a null (missing) wave” {this happened because data ended up in root folder, and program didn’t like it. Make sure data goes into ccn folder}</w:t>
        </w:r>
      </w:ins>
    </w:p>
    <w:p w14:paraId="241CD1DF" w14:textId="77777777" w:rsidR="00F6446F" w:rsidRDefault="00F6446F" w:rsidP="00F6446F">
      <w:pPr>
        <w:ind w:left="720" w:hanging="720"/>
      </w:pPr>
    </w:p>
    <w:p w14:paraId="6447196B" w14:textId="756E3514" w:rsidR="00F6446F" w:rsidRDefault="00F6446F" w:rsidP="00F6446F">
      <w:pPr>
        <w:ind w:left="720" w:hanging="720"/>
        <w:rPr>
          <w:ins w:id="2" w:author="Lucia Upchurch" w:date="2018-03-22T16:51:00Z"/>
        </w:rPr>
      </w:pPr>
      <w:r w:rsidRPr="00F6446F">
        <w:t>ccn_update</w:t>
      </w:r>
      <w:r>
        <w:t>_sample_type_dev(name,[active])</w:t>
      </w:r>
      <w:r>
        <w:tab/>
      </w:r>
      <w:r w:rsidRPr="00F6446F">
        <w:t>//</w:t>
      </w:r>
      <w:r>
        <w:t xml:space="preserve">adds a sample type to the sample type wave (e.g., </w:t>
      </w:r>
      <w:r w:rsidRPr="00F6446F">
        <w:t>ccn_update_sample_type_dev("AmmSulf_031</w:t>
      </w:r>
      <w:r>
        <w:t xml:space="preserve">618")) </w:t>
      </w:r>
    </w:p>
    <w:p w14:paraId="1FF72B1E" w14:textId="6757DD8D" w:rsidR="009C4B6A" w:rsidRDefault="009C4B6A" w:rsidP="00F6446F">
      <w:pPr>
        <w:ind w:left="720" w:hanging="720"/>
      </w:pPr>
      <w:ins w:id="3" w:author="Lucia Upchurch" w:date="2018-03-22T16:51:00Z">
        <w:r>
          <w:t>{I propose – Calibration, Ambient, MART, SeaSweep, Seawater, Microlayer}</w:t>
        </w:r>
      </w:ins>
    </w:p>
    <w:p w14:paraId="00AC0DE4" w14:textId="77777777" w:rsidR="00F6446F" w:rsidRDefault="00F6446F" w:rsidP="00F6446F">
      <w:pPr>
        <w:ind w:left="720" w:hanging="720"/>
      </w:pPr>
    </w:p>
    <w:p w14:paraId="7D357454" w14:textId="0E9C55E4" w:rsidR="00F6446F" w:rsidRDefault="00F6446F" w:rsidP="00F6446F">
      <w:pPr>
        <w:ind w:left="720" w:hanging="720"/>
      </w:pPr>
      <w:r w:rsidRPr="00F6446F">
        <w:t>ccn_create_cheat_sheet(show="true")</w:t>
      </w:r>
      <w:r w:rsidRPr="00F6446F">
        <w:tab/>
        <w:t>//opens cheat sheet tables with sample type a</w:t>
      </w:r>
      <w:r>
        <w:t>nd flag waves, use show ="true"</w:t>
      </w:r>
      <w:r w:rsidRPr="00F6446F">
        <w:t xml:space="preserve"> to run the procedure automatically when adding a sample type or flag. </w:t>
      </w:r>
    </w:p>
    <w:p w14:paraId="1E97C5AD" w14:textId="77777777" w:rsidR="00F6446F" w:rsidRDefault="00F6446F" w:rsidP="00F6446F">
      <w:pPr>
        <w:ind w:left="720" w:hanging="720"/>
      </w:pPr>
    </w:p>
    <w:p w14:paraId="0FB160CE" w14:textId="698171BC" w:rsidR="00F6446F" w:rsidRDefault="00F6446F" w:rsidP="00F6446F">
      <w:pPr>
        <w:ind w:left="720" w:hanging="720"/>
        <w:rPr>
          <w:ins w:id="4" w:author="Lucia Upchurch" w:date="2018-03-23T17:34:00Z"/>
        </w:rPr>
      </w:pPr>
      <w:r w:rsidRPr="00F6446F">
        <w:t>ccn_update_flag</w:t>
      </w:r>
      <w:r>
        <w:t>_dev(name,[active,state_list])</w:t>
      </w:r>
      <w:r>
        <w:tab/>
      </w:r>
      <w:r w:rsidRPr="00F6446F">
        <w:t>//</w:t>
      </w:r>
      <w:r>
        <w:t xml:space="preserve">adds a new flag to the flag wave (e.g. </w:t>
      </w:r>
      <w:r w:rsidRPr="00F6446F">
        <w:t>ccn_update_f</w:t>
      </w:r>
      <w:r>
        <w:t>lag_dev("MART")</w:t>
      </w:r>
      <w:r w:rsidR="00497D63">
        <w:t>)</w:t>
      </w:r>
    </w:p>
    <w:p w14:paraId="04752A86" w14:textId="41E95038" w:rsidR="00C61268" w:rsidRDefault="00C61268" w:rsidP="00C61268">
      <w:pPr>
        <w:ind w:left="720" w:hanging="720"/>
        <w:rPr>
          <w:ins w:id="5" w:author="Lucia Upchurch" w:date="2018-03-23T17:39:00Z"/>
        </w:rPr>
      </w:pPr>
      <w:ins w:id="6" w:author="Lucia Upchurch" w:date="2018-03-23T17:34:00Z">
        <w:r>
          <w:t xml:space="preserve">I propose- </w:t>
        </w:r>
      </w:ins>
    </w:p>
    <w:p w14:paraId="2EB75980" w14:textId="6BCE9499" w:rsidR="00C61268" w:rsidRDefault="00C61268" w:rsidP="00C61268">
      <w:pPr>
        <w:ind w:left="720" w:hanging="720"/>
        <w:rPr>
          <w:ins w:id="7" w:author="Lucia Upchurch" w:date="2018-03-23T17:35:00Z"/>
        </w:rPr>
      </w:pPr>
      <w:ins w:id="8" w:author="Lucia Upchurch" w:date="2018-03-23T17:39:00Z">
        <w:r>
          <w:t>TH_DENUDER | UNHEATED;HEATED (built in)</w:t>
        </w:r>
      </w:ins>
      <w:bookmarkStart w:id="9" w:name="_GoBack"/>
      <w:bookmarkEnd w:id="9"/>
    </w:p>
    <w:p w14:paraId="1DED1326" w14:textId="77777777" w:rsidR="00C61268" w:rsidRDefault="00C61268" w:rsidP="00C61268">
      <w:pPr>
        <w:ind w:left="720" w:hanging="720"/>
        <w:rPr>
          <w:ins w:id="10" w:author="Lucia Upchurch" w:date="2018-03-23T17:35:00Z"/>
        </w:rPr>
      </w:pPr>
      <w:ins w:id="11" w:author="Lucia Upchurch" w:date="2018-03-23T17:35:00Z">
        <w:r>
          <w:t>AmSO4</w:t>
        </w:r>
      </w:ins>
    </w:p>
    <w:p w14:paraId="2B0462B0" w14:textId="20AFB857" w:rsidR="00C61268" w:rsidRDefault="00C61268" w:rsidP="00C61268">
      <w:pPr>
        <w:ind w:left="720" w:hanging="720"/>
        <w:rPr>
          <w:ins w:id="12" w:author="Lucia Upchurch" w:date="2018-03-23T17:37:00Z"/>
        </w:rPr>
      </w:pPr>
      <w:ins w:id="13" w:author="Lucia Upchurch" w:date="2018-03-23T17:35:00Z">
        <w:r>
          <w:t>NaCl</w:t>
        </w:r>
      </w:ins>
    </w:p>
    <w:p w14:paraId="103F9B88" w14:textId="265274FF" w:rsidR="00C61268" w:rsidRDefault="00C61268" w:rsidP="00C61268">
      <w:pPr>
        <w:ind w:left="720" w:hanging="720"/>
        <w:rPr>
          <w:ins w:id="14" w:author="Lucia Upchurch" w:date="2018-03-23T17:35:00Z"/>
        </w:rPr>
      </w:pPr>
      <w:ins w:id="15" w:author="Lucia Upchurch" w:date="2018-03-23T17:37:00Z">
        <w:r>
          <w:t>Instant Ocean</w:t>
        </w:r>
      </w:ins>
    </w:p>
    <w:p w14:paraId="624AB128" w14:textId="445F1AED" w:rsidR="00C61268" w:rsidRDefault="00C61268" w:rsidP="00C61268">
      <w:pPr>
        <w:ind w:left="720" w:hanging="720"/>
        <w:rPr>
          <w:ins w:id="16" w:author="Lucia Upchurch" w:date="2018-03-23T17:35:00Z"/>
        </w:rPr>
      </w:pPr>
      <w:ins w:id="17" w:author="Lucia Upchurch" w:date="2018-03-23T17:38:00Z">
        <w:r>
          <w:rPr>
            <w:noProof/>
          </w:rPr>
          <mc:AlternateContent>
            <mc:Choice Requires="wps">
              <w:drawing>
                <wp:anchor distT="0" distB="0" distL="114300" distR="114300" simplePos="0" relativeHeight="251661312" behindDoc="0" locked="0" layoutInCell="1" allowOverlap="1" wp14:anchorId="6BA3EFBD" wp14:editId="01E68C36">
                  <wp:simplePos x="0" y="0"/>
                  <wp:positionH relativeFrom="column">
                    <wp:posOffset>1047749</wp:posOffset>
                  </wp:positionH>
                  <wp:positionV relativeFrom="paragraph">
                    <wp:posOffset>55245</wp:posOffset>
                  </wp:positionV>
                  <wp:extent cx="2200275" cy="323850"/>
                  <wp:effectExtent l="0" t="0" r="47625" b="19050"/>
                  <wp:wrapNone/>
                  <wp:docPr id="2" name="Right Brace 2"/>
                  <wp:cNvGraphicFramePr/>
                  <a:graphic xmlns:a="http://schemas.openxmlformats.org/drawingml/2006/main">
                    <a:graphicData uri="http://schemas.microsoft.com/office/word/2010/wordprocessingShape">
                      <wps:wsp>
                        <wps:cNvSpPr/>
                        <wps:spPr>
                          <a:xfrm>
                            <a:off x="0" y="0"/>
                            <a:ext cx="2200275" cy="3238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5FE7B982" w14:textId="22A94205" w:rsidR="00C61268" w:rsidRPr="00C61268" w:rsidRDefault="00C61268" w:rsidP="00C61268">
                              <w:pPr>
                                <w:jc w:val="center"/>
                                <w:pPrChange w:id="18" w:author="Lucia Upchurch" w:date="2018-03-23T17:38:00Z">
                                  <w:pPr/>
                                </w:pPrChange>
                              </w:pPr>
                              <w:ins w:id="19" w:author="Lucia Upchurch" w:date="2018-03-23T17:38:00Z">
                                <w:r w:rsidRPr="00C61268">
                                  <w:t>Manifold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3EFB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left:0;text-align:left;margin-left:82.5pt;margin-top:4.35pt;width:173.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" strokecolor="#4472c4 [3204]" strokeweight=".5pt">
                  <v:stroke joinstyle="miter"/>
                  <v:textbox>
                    <w:txbxContent>
                      <w:p w14:paraId="5FE7B982" w14:textId="22A94205" w:rsidR="00C61268" w:rsidRPr="00C61268" w:rsidRDefault="00C61268" w:rsidP="00C61268">
                        <w:pPr>
                          <w:jc w:val="center"/>
                          <w:pPrChange w:id="20" w:author="Lucia Upchurch" w:date="2018-03-23T17:38:00Z">
                            <w:pPr/>
                          </w:pPrChange>
                        </w:pPr>
                        <w:ins w:id="21" w:author="Lucia Upchurch" w:date="2018-03-23T17:38:00Z">
                          <w:r w:rsidRPr="00C61268">
                            <w:t>Manifold</w:t>
                          </w:r>
                        </w:ins>
                      </w:p>
                    </w:txbxContent>
                  </v:textbox>
                </v:shape>
              </w:pict>
            </mc:Fallback>
          </mc:AlternateContent>
        </w:r>
      </w:ins>
      <w:ins w:id="22" w:author="Lucia Upchurch" w:date="2018-03-23T17:35:00Z">
        <w:r>
          <w:t>thru mast</w:t>
        </w:r>
      </w:ins>
    </w:p>
    <w:p w14:paraId="667B46B6" w14:textId="77777777" w:rsidR="00C61268" w:rsidRDefault="00C61268" w:rsidP="00C61268">
      <w:pPr>
        <w:ind w:left="720" w:hanging="720"/>
        <w:rPr>
          <w:ins w:id="23" w:author="Lucia Upchurch" w:date="2018-03-23T17:35:00Z"/>
        </w:rPr>
      </w:pPr>
      <w:ins w:id="24" w:author="Lucia Upchurch" w:date="2018-03-23T17:35:00Z">
        <w:r>
          <w:t>direct</w:t>
        </w:r>
      </w:ins>
    </w:p>
    <w:p w14:paraId="2254A5A3" w14:textId="77777777" w:rsidR="00C61268" w:rsidRDefault="00C61268" w:rsidP="00C61268">
      <w:pPr>
        <w:ind w:left="720" w:hanging="720"/>
        <w:rPr>
          <w:ins w:id="25" w:author="Lucia Upchurch" w:date="2018-03-23T17:35:00Z"/>
        </w:rPr>
      </w:pPr>
      <w:ins w:id="26" w:author="Lucia Upchurch" w:date="2018-03-23T17:35:00Z">
        <w:r>
          <w:t>pre-cruise</w:t>
        </w:r>
      </w:ins>
    </w:p>
    <w:p w14:paraId="08BB98B1" w14:textId="77777777" w:rsidR="00C61268" w:rsidRDefault="00C61268" w:rsidP="00C61268">
      <w:pPr>
        <w:ind w:left="720" w:hanging="720"/>
        <w:rPr>
          <w:ins w:id="27" w:author="Lucia Upchurch" w:date="2018-03-23T17:35:00Z"/>
        </w:rPr>
      </w:pPr>
      <w:ins w:id="28" w:author="Lucia Upchurch" w:date="2018-03-23T17:35:00Z">
        <w:r>
          <w:t>post-cruise</w:t>
        </w:r>
      </w:ins>
    </w:p>
    <w:p w14:paraId="0C239F53" w14:textId="77777777" w:rsidR="00C61268" w:rsidRDefault="00C61268" w:rsidP="00C61268">
      <w:pPr>
        <w:ind w:left="720" w:hanging="720"/>
        <w:rPr>
          <w:ins w:id="29" w:author="Lucia Upchurch" w:date="2018-03-23T17:35:00Z"/>
        </w:rPr>
      </w:pPr>
      <w:ins w:id="30" w:author="Lucia Upchurch" w:date="2018-03-23T17:35:00Z">
        <w:r>
          <w:t>run 1</w:t>
        </w:r>
      </w:ins>
    </w:p>
    <w:p w14:paraId="4DA3E341" w14:textId="77777777" w:rsidR="00C61268" w:rsidRDefault="00C61268" w:rsidP="00C61268">
      <w:pPr>
        <w:ind w:left="720" w:hanging="720"/>
        <w:rPr>
          <w:ins w:id="31" w:author="Lucia Upchurch" w:date="2018-03-23T17:35:00Z"/>
        </w:rPr>
      </w:pPr>
      <w:ins w:id="32" w:author="Lucia Upchurch" w:date="2018-03-23T17:35:00Z">
        <w:r>
          <w:t>run 2</w:t>
        </w:r>
      </w:ins>
    </w:p>
    <w:p w14:paraId="235225FB" w14:textId="35A7509E" w:rsidR="00C61268" w:rsidRDefault="00C61268" w:rsidP="00C61268">
      <w:pPr>
        <w:ind w:left="720" w:hanging="720"/>
        <w:rPr>
          <w:ins w:id="33" w:author="Lucia Upchurch" w:date="2018-03-23T17:35:00Z"/>
        </w:rPr>
      </w:pPr>
      <w:ins w:id="34" w:author="Lucia Upchurch" w:date="2018-03-23T17:35:00Z">
        <w:r>
          <w:t>run 3</w:t>
        </w:r>
      </w:ins>
    </w:p>
    <w:p w14:paraId="2187E135" w14:textId="6ECC91FD" w:rsidR="00C61268" w:rsidRDefault="00C61268" w:rsidP="00C61268">
      <w:pPr>
        <w:ind w:left="720" w:hanging="720"/>
        <w:rPr>
          <w:ins w:id="35" w:author="Lucia Upchurch" w:date="2018-03-23T17:35:00Z"/>
        </w:rPr>
      </w:pPr>
      <w:ins w:id="36" w:author="Lucia Upchurch" w:date="2018-03-23T17:38:00Z">
        <w:r>
          <w:rPr>
            <w:noProof/>
          </w:rPr>
          <mc:AlternateContent>
            <mc:Choice Requires="wps">
              <w:drawing>
                <wp:anchor distT="0" distB="0" distL="114300" distR="114300" simplePos="0" relativeHeight="251659264" behindDoc="0" locked="0" layoutInCell="1" allowOverlap="1" wp14:anchorId="5BA91E39" wp14:editId="319CC2CB">
                  <wp:simplePos x="0" y="0"/>
                  <wp:positionH relativeFrom="column">
                    <wp:posOffset>1047750</wp:posOffset>
                  </wp:positionH>
                  <wp:positionV relativeFrom="paragraph">
                    <wp:posOffset>57785</wp:posOffset>
                  </wp:positionV>
                  <wp:extent cx="2000250" cy="285750"/>
                  <wp:effectExtent l="0" t="0" r="38100" b="19050"/>
                  <wp:wrapNone/>
                  <wp:docPr id="1" name="Right Brace 1"/>
                  <wp:cNvGraphicFramePr/>
                  <a:graphic xmlns:a="http://schemas.openxmlformats.org/drawingml/2006/main">
                    <a:graphicData uri="http://schemas.microsoft.com/office/word/2010/wordprocessingShape">
                      <wps:wsp>
                        <wps:cNvSpPr/>
                        <wps:spPr>
                          <a:xfrm>
                            <a:off x="0" y="0"/>
                            <a:ext cx="2000250" cy="2857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4D6EFFD0" w14:textId="763A5505" w:rsidR="00C61268" w:rsidRDefault="00C61268" w:rsidP="00C61268">
                              <w:pPr>
                                <w:jc w:val="center"/>
                                <w:pPrChange w:id="37" w:author="Lucia Upchurch" w:date="2018-03-23T17:38:00Z">
                                  <w:pPr/>
                                </w:pPrChange>
                              </w:pPr>
                              <w:ins w:id="38" w:author="Lucia Upchurch" w:date="2018-03-23T17:38:00Z">
                                <w:r>
                                  <w:t>MART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91E39" id="Right Brace 1" o:spid="_x0000_s1027" type="#_x0000_t88" style="position:absolute;left:0;text-align:left;margin-left:82.5pt;margin-top:4.55pt;width:1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" strokecolor="#4472c4 [3204]" strokeweight=".5pt">
                  <v:stroke joinstyle="miter"/>
                  <v:textbox>
                    <w:txbxContent>
                      <w:p w14:paraId="4D6EFFD0" w14:textId="763A5505" w:rsidR="00C61268" w:rsidRDefault="00C61268" w:rsidP="00C61268">
                        <w:pPr>
                          <w:jc w:val="center"/>
                          <w:pPrChange w:id="39" w:author="Lucia Upchurch" w:date="2018-03-23T17:38:00Z">
                            <w:pPr/>
                          </w:pPrChange>
                        </w:pPr>
                        <w:ins w:id="40" w:author="Lucia Upchurch" w:date="2018-03-23T17:38:00Z">
                          <w:r>
                            <w:t>MART</w:t>
                          </w:r>
                        </w:ins>
                      </w:p>
                    </w:txbxContent>
                  </v:textbox>
                </v:shape>
              </w:pict>
            </mc:Fallback>
          </mc:AlternateContent>
        </w:r>
      </w:ins>
      <w:ins w:id="41" w:author="Lucia Upchurch" w:date="2018-03-23T17:35:00Z">
        <w:r>
          <w:t>static</w:t>
        </w:r>
      </w:ins>
    </w:p>
    <w:p w14:paraId="74D76B9E" w14:textId="77777777" w:rsidR="00C61268" w:rsidRDefault="00C61268" w:rsidP="00C61268">
      <w:pPr>
        <w:ind w:left="720" w:hanging="720"/>
        <w:rPr>
          <w:ins w:id="42" w:author="Lucia Upchurch" w:date="2018-03-23T17:35:00Z"/>
        </w:rPr>
      </w:pPr>
      <w:ins w:id="43" w:author="Lucia Upchurch" w:date="2018-03-23T17:35:00Z">
        <w:r>
          <w:t>flow-through</w:t>
        </w:r>
      </w:ins>
    </w:p>
    <w:p w14:paraId="0748838A" w14:textId="77777777" w:rsidR="00C61268" w:rsidRDefault="00C61268" w:rsidP="00C61268">
      <w:pPr>
        <w:ind w:left="720" w:hanging="720"/>
        <w:rPr>
          <w:ins w:id="44" w:author="Lucia Upchurch" w:date="2018-03-23T17:35:00Z"/>
        </w:rPr>
      </w:pPr>
      <w:ins w:id="45" w:author="Lucia Upchurch" w:date="2018-03-23T17:35:00Z">
        <w:r>
          <w:t>transit to station 1</w:t>
        </w:r>
      </w:ins>
    </w:p>
    <w:p w14:paraId="03EAF16B" w14:textId="77777777" w:rsidR="00C61268" w:rsidRDefault="00C61268" w:rsidP="00C61268">
      <w:pPr>
        <w:ind w:left="720" w:hanging="720"/>
        <w:rPr>
          <w:ins w:id="46" w:author="Lucia Upchurch" w:date="2018-03-23T17:35:00Z"/>
        </w:rPr>
      </w:pPr>
      <w:ins w:id="47" w:author="Lucia Upchurch" w:date="2018-03-23T17:35:00Z">
        <w:r>
          <w:t>Station 1</w:t>
        </w:r>
      </w:ins>
    </w:p>
    <w:p w14:paraId="673C56C2" w14:textId="77777777" w:rsidR="00C61268" w:rsidRDefault="00C61268" w:rsidP="00C61268">
      <w:pPr>
        <w:ind w:left="720" w:hanging="720"/>
        <w:rPr>
          <w:ins w:id="48" w:author="Lucia Upchurch" w:date="2018-03-23T17:35:00Z"/>
        </w:rPr>
      </w:pPr>
      <w:ins w:id="49" w:author="Lucia Upchurch" w:date="2018-03-23T17:35:00Z">
        <w:r>
          <w:t>transit to station 2</w:t>
        </w:r>
      </w:ins>
    </w:p>
    <w:p w14:paraId="25F522B9" w14:textId="2413B36A" w:rsidR="00C61268" w:rsidRDefault="00C61268" w:rsidP="00C61268">
      <w:pPr>
        <w:ind w:left="720" w:hanging="720"/>
        <w:rPr>
          <w:ins w:id="50" w:author="Lucia Upchurch" w:date="2018-03-23T17:37:00Z"/>
        </w:rPr>
      </w:pPr>
      <w:ins w:id="51" w:author="Lucia Upchurch" w:date="2018-03-23T17:35:00Z">
        <w:r>
          <w:t>Station 2</w:t>
        </w:r>
      </w:ins>
    </w:p>
    <w:p w14:paraId="22D6B20A" w14:textId="6568B7AE" w:rsidR="00C61268" w:rsidRDefault="00C61268" w:rsidP="00C61268">
      <w:pPr>
        <w:ind w:left="720" w:hanging="720"/>
      </w:pPr>
      <w:ins w:id="52" w:author="Lucia Upchurch" w:date="2018-03-23T17:37:00Z">
        <w:r>
          <w:t>etc</w:t>
        </w:r>
      </w:ins>
    </w:p>
    <w:p w14:paraId="5B7D4D8A" w14:textId="77777777" w:rsidR="00F6446F" w:rsidRDefault="00F6446F" w:rsidP="00F6446F">
      <w:pPr>
        <w:ind w:left="720" w:hanging="720"/>
      </w:pPr>
    </w:p>
    <w:p w14:paraId="7551B993" w14:textId="77777777" w:rsidR="00F6446F" w:rsidRDefault="00F6446F" w:rsidP="00F6446F">
      <w:pPr>
        <w:ind w:left="720" w:hanging="720"/>
      </w:pPr>
      <w:r w:rsidRPr="00F6446F">
        <w:t>ccn_sa</w:t>
      </w:r>
      <w:r>
        <w:t>mple_info_plot()</w:t>
      </w:r>
      <w:r>
        <w:tab/>
      </w:r>
      <w:r w:rsidRPr="00F6446F">
        <w:t>//creates plots to marquee for d</w:t>
      </w:r>
      <w:r>
        <w:t>esignating sample type periods</w:t>
      </w:r>
      <w:r>
        <w:cr/>
      </w:r>
    </w:p>
    <w:p w14:paraId="339CE10D" w14:textId="77777777" w:rsidR="00131590" w:rsidRDefault="00131590" w:rsidP="00F6446F">
      <w:pPr>
        <w:ind w:left="720" w:hanging="720"/>
      </w:pPr>
      <w:r>
        <w:t>Marquee sample types</w:t>
      </w:r>
    </w:p>
    <w:p w14:paraId="56510ACC" w14:textId="77777777" w:rsidR="00131590" w:rsidRDefault="00131590" w:rsidP="00F6446F">
      <w:pPr>
        <w:ind w:left="720" w:hanging="720"/>
      </w:pPr>
    </w:p>
    <w:p w14:paraId="3F01E155" w14:textId="69917A73" w:rsidR="005913D7" w:rsidRDefault="00131590" w:rsidP="005913D7">
      <w:r>
        <w:t>Once sample types have b</w:t>
      </w:r>
      <w:r w:rsidR="00497D63">
        <w:t xml:space="preserve">een created, make waves and </w:t>
      </w:r>
      <w:r>
        <w:t>matrix for the different sample types, %SS, and diameters:</w:t>
      </w:r>
      <w:r w:rsidRPr="00F6446F">
        <w:t xml:space="preserve"> </w:t>
      </w:r>
      <w:r w:rsidR="00F6446F" w:rsidRPr="00F6446F">
        <w:cr/>
      </w:r>
      <w:r w:rsidR="00F6446F" w:rsidRPr="00F6446F">
        <w:cr/>
      </w:r>
      <w:r w:rsidR="005913D7">
        <w:t>dev_mono_generate_ss_waves()</w:t>
      </w:r>
      <w:r w:rsidR="005913D7">
        <w:tab/>
        <w:t>// generates waves for all sample types</w:t>
      </w:r>
    </w:p>
    <w:p w14:paraId="7B821DAD" w14:textId="77777777" w:rsidR="005913D7" w:rsidRDefault="005913D7" w:rsidP="005913D7"/>
    <w:p w14:paraId="3F1BAABC" w14:textId="3115331D" w:rsidR="005913D7" w:rsidDel="0057595C" w:rsidRDefault="00F6446F" w:rsidP="005913D7">
      <w:pPr>
        <w:rPr>
          <w:del w:id="53" w:author="Lucia Upchurch" w:date="2018-03-22T19:02:00Z"/>
        </w:rPr>
      </w:pPr>
      <w:r w:rsidRPr="00F6446F">
        <w:t>dev_mono_generate_ss_waves(</w:t>
      </w:r>
      <w:r w:rsidR="005913D7">
        <w:t xml:space="preserve">sample_type_list="NaCl_031718")    //generates waves for </w:t>
      </w:r>
      <w:ins w:id="54" w:author="Lucia Upchurch" w:date="2018-03-22T19:02:00Z">
        <w:r w:rsidR="0057595C">
          <w:t>ONLY</w:t>
        </w:r>
      </w:ins>
      <w:del w:id="55" w:author="Lucia Upchurch" w:date="2018-03-22T19:02:00Z">
        <w:r w:rsidR="005913D7" w:rsidDel="0057595C">
          <w:delText>only</w:delText>
        </w:r>
      </w:del>
    </w:p>
    <w:p w14:paraId="25042E4F" w14:textId="16DEA392" w:rsidR="00925396" w:rsidRDefault="0057595C" w:rsidP="0057595C">
      <w:pPr>
        <w:pPrChange w:id="56" w:author="Lucia Upchurch" w:date="2018-03-22T19:02:00Z">
          <w:pPr>
            <w:ind w:left="720"/>
          </w:pPr>
        </w:pPrChange>
      </w:pPr>
      <w:ins w:id="57" w:author="Lucia Upchurch" w:date="2018-03-22T19:02:00Z">
        <w:r>
          <w:t xml:space="preserve"> </w:t>
        </w:r>
      </w:ins>
      <w:r w:rsidR="005913D7">
        <w:t>specified sample types. With this option, only those sample types will be plotted using the functions below.</w:t>
      </w:r>
    </w:p>
    <w:p w14:paraId="10F8296C" w14:textId="77777777" w:rsidR="00925396" w:rsidRDefault="00925396" w:rsidP="00925396"/>
    <w:p w14:paraId="1389240D" w14:textId="281FF45D" w:rsidR="00925396" w:rsidRDefault="00925396" w:rsidP="00925396">
      <w:r>
        <w:t xml:space="preserve">dev_mono_generate_ss_matrix()   //generates the matrix using all sample types. </w:t>
      </w:r>
    </w:p>
    <w:p w14:paraId="60BC46DA" w14:textId="77777777" w:rsidR="00925396" w:rsidRDefault="00925396" w:rsidP="00925396"/>
    <w:p w14:paraId="55FE998B" w14:textId="77777777" w:rsidR="009E0045" w:rsidRDefault="00F6446F" w:rsidP="00925396">
      <w:r w:rsidRPr="00F6446F">
        <w:t>dev_mono_generate_ss</w:t>
      </w:r>
      <w:r w:rsidR="00925396">
        <w:t xml:space="preserve">_matrix([normalize])     </w:t>
      </w:r>
      <w:r w:rsidRPr="00F6446F">
        <w:t>//</w:t>
      </w:r>
      <w:r w:rsidR="009E0045">
        <w:t>To normalize the supersaturation curves so</w:t>
      </w:r>
    </w:p>
    <w:p w14:paraId="0A4E0DBD" w14:textId="60C0BAC8" w:rsidR="00925396" w:rsidRDefault="009E0045" w:rsidP="0014539A">
      <w:pPr>
        <w:ind w:left="720"/>
      </w:pPr>
      <w:r>
        <w:t xml:space="preserve">that the largest  Dp CCN/CN ratio is 1 use </w:t>
      </w:r>
      <w:r w:rsidR="00925396">
        <w:t>(normalize=”true”</w:t>
      </w:r>
      <w:r w:rsidR="0014539A">
        <w:t xml:space="preserve">) -- </w:t>
      </w:r>
      <w:r w:rsidR="0014539A" w:rsidRPr="00F6446F">
        <w:t>dev_mono_generate_ss_matrix(normalize="true")</w:t>
      </w:r>
      <w:r w:rsidR="0014539A">
        <w:t>.</w:t>
      </w:r>
    </w:p>
    <w:p w14:paraId="22FA273E" w14:textId="77777777" w:rsidR="009E0045" w:rsidRDefault="009E0045" w:rsidP="009E0045"/>
    <w:p w14:paraId="3CCB0262" w14:textId="77777777" w:rsidR="009E0045" w:rsidRDefault="009E0045" w:rsidP="009E0045">
      <w:pPr>
        <w:ind w:firstLine="720"/>
      </w:pPr>
      <w:r>
        <w:t>Unnormalized data goes in to the root:ccn:dp_v_ss folder.</w:t>
      </w:r>
    </w:p>
    <w:p w14:paraId="53273A73" w14:textId="77777777" w:rsidR="009E0045" w:rsidRDefault="009E0045" w:rsidP="009E0045">
      <w:pPr>
        <w:ind w:firstLine="720"/>
      </w:pPr>
      <w:r>
        <w:t>Normalized data goes into the root:ccn:dp_v_ss:normalize folder.</w:t>
      </w:r>
    </w:p>
    <w:p w14:paraId="1733C317" w14:textId="1F5E65A4" w:rsidR="00111BD6" w:rsidRDefault="00111BD6" w:rsidP="009E0045">
      <w:pPr>
        <w:ind w:firstLine="720"/>
      </w:pPr>
      <w:r>
        <w:t>I</w:t>
      </w:r>
      <w:r w:rsidRPr="00111BD6">
        <w:t>f normalized, use the dev_mono_pl</w:t>
      </w:r>
      <w:r>
        <w:t>ot_activation as normalized.</w:t>
      </w:r>
    </w:p>
    <w:p w14:paraId="600C7065" w14:textId="77777777" w:rsidR="009E0045" w:rsidRDefault="009E0045" w:rsidP="00925396"/>
    <w:p w14:paraId="5840AF4D" w14:textId="77777777" w:rsidR="009E0045" w:rsidRDefault="009E0045" w:rsidP="00925396"/>
    <w:p w14:paraId="6F71C594" w14:textId="77777777" w:rsidR="00925396" w:rsidRDefault="00925396" w:rsidP="00925396">
      <w:r>
        <w:t>Whenever you change or add sample types, the waves and matrix need to be generated using these two procedures.</w:t>
      </w:r>
    </w:p>
    <w:p w14:paraId="676AE131" w14:textId="77777777" w:rsidR="00925396" w:rsidRDefault="00925396" w:rsidP="00925396"/>
    <w:p w14:paraId="0E66453B" w14:textId="2936C257" w:rsidR="002B31A7" w:rsidRDefault="00F6446F" w:rsidP="002B31A7">
      <w:pPr>
        <w:rPr>
          <w:b/>
        </w:rPr>
      </w:pPr>
      <w:r w:rsidRPr="00F6446F">
        <w:cr/>
      </w:r>
      <w:r w:rsidR="002B31A7" w:rsidRPr="002B31A7">
        <w:rPr>
          <w:b/>
        </w:rPr>
        <w:t xml:space="preserve"> </w:t>
      </w:r>
      <w:r w:rsidR="002B31A7">
        <w:rPr>
          <w:b/>
        </w:rPr>
        <w:t>Mono data plotting</w:t>
      </w:r>
    </w:p>
    <w:p w14:paraId="473D4F58" w14:textId="2C5F3BFA" w:rsidR="002B31A7" w:rsidRDefault="00F6446F" w:rsidP="00925396">
      <w:r w:rsidRPr="00F6446F">
        <w:cr/>
      </w:r>
      <w:r w:rsidR="002B31A7">
        <w:t>dev_mono_plot_activation(dp=50)</w:t>
      </w:r>
      <w:r w:rsidR="002B31A7">
        <w:tab/>
        <w:t>//plots all identified sample types for dp = 50 nm</w:t>
      </w:r>
    </w:p>
    <w:p w14:paraId="7239BC37" w14:textId="77777777" w:rsidR="002B31A7" w:rsidRDefault="002B31A7" w:rsidP="00925396"/>
    <w:p w14:paraId="12C5A011" w14:textId="77777777" w:rsidR="002B31A7" w:rsidRDefault="00F6446F" w:rsidP="00925396">
      <w:r w:rsidRPr="00F6446F">
        <w:t>dev_mono_plot_activation([dp,ss,normalize,sampl</w:t>
      </w:r>
      <w:r w:rsidR="002B31A7">
        <w:t>e_type_list,flag_list]) //will plot for the</w:t>
      </w:r>
    </w:p>
    <w:p w14:paraId="10B2DA65" w14:textId="3B5F2CC8" w:rsidR="002B31A7" w:rsidRDefault="002B31A7" w:rsidP="002B31A7">
      <w:pPr>
        <w:ind w:left="720"/>
      </w:pPr>
      <w:r>
        <w:t>parameters designated, e.g., dev_mono_plot_activation(dp=50,ss=0.1,normalize=”true”)</w:t>
      </w:r>
    </w:p>
    <w:p w14:paraId="61C67D23" w14:textId="77777777" w:rsidR="002B31A7" w:rsidRDefault="002B31A7" w:rsidP="00925396"/>
    <w:p w14:paraId="55DAD02D" w14:textId="2DF2BFB1" w:rsidR="004564B8" w:rsidRDefault="00F6446F" w:rsidP="004564B8">
      <w:pPr>
        <w:ind w:left="720" w:hanging="720"/>
      </w:pPr>
      <w:r w:rsidRPr="00F6446F">
        <w:t>dev_mono_plot_dp_ss_wave(50,0.1,sample_type="AmmSulf_031618")</w:t>
      </w:r>
      <w:r w:rsidRPr="00F6446F">
        <w:tab/>
        <w:t>//</w:t>
      </w:r>
      <w:r w:rsidR="002B31A7">
        <w:t xml:space="preserve">will plot date vs. </w:t>
      </w:r>
      <w:r w:rsidR="00F61BB1">
        <w:t>CN, CCN, and CCN/CN for specified diameters and %SS and sample types. Can be used to NAN</w:t>
      </w:r>
      <w:r w:rsidRPr="00F6446F">
        <w:t xml:space="preserve"> periods of </w:t>
      </w:r>
      <w:r w:rsidR="00F61BB1">
        <w:t>bad data.</w:t>
      </w:r>
      <w:r w:rsidR="00F61BB1" w:rsidRPr="00F6446F">
        <w:t xml:space="preserve"> </w:t>
      </w:r>
      <w:r w:rsidR="008B53F3">
        <w:t>Shows what data points went into each diameter/SS pair in the dev_mono_plot_dp_ss_wave plots.</w:t>
      </w:r>
      <w:r w:rsidR="004564B8">
        <w:t xml:space="preserve"> This is useful for figuring out "whacky" dp/SS pair data in the above plots. If data are obviously bad, you can remove it from the average in the above plots by marquee, right click, ccn_mono: dp_vs_ss_wave </w:t>
      </w:r>
    </w:p>
    <w:p w14:paraId="349E676A" w14:textId="01613F7D" w:rsidR="004564B8" w:rsidRDefault="004564B8" w:rsidP="004564B8">
      <w:pPr>
        <w:ind w:left="720"/>
      </w:pPr>
      <w:r>
        <w:t>NaN. If you decide later, that the data were actually good, redo the marquee and choose “reset”. Everytime you Nan in the time series plots, you need to renormalize the matrix (if you want it normalized to 1).</w:t>
      </w:r>
    </w:p>
    <w:p w14:paraId="0898EFF7" w14:textId="77777777" w:rsidR="004564B8" w:rsidRDefault="004564B8" w:rsidP="008B53F3">
      <w:pPr>
        <w:ind w:left="720" w:hanging="720"/>
      </w:pPr>
    </w:p>
    <w:p w14:paraId="3E61634A" w14:textId="54FC566F" w:rsidR="00F6446F" w:rsidRPr="00F6446F" w:rsidRDefault="00F6446F" w:rsidP="00F61BB1">
      <w:pPr>
        <w:ind w:left="720" w:hanging="720"/>
      </w:pPr>
    </w:p>
    <w:p w14:paraId="43A73217" w14:textId="77777777" w:rsidR="005B736B" w:rsidRDefault="005B736B" w:rsidP="005B736B"/>
    <w:p w14:paraId="6229957E" w14:textId="02E5CDB9" w:rsidR="008B53F3" w:rsidRDefault="004564B8" w:rsidP="008B53F3">
      <w:pPr>
        <w:rPr>
          <w:b/>
        </w:rPr>
      </w:pPr>
      <w:r>
        <w:rPr>
          <w:b/>
        </w:rPr>
        <w:t>Spectra</w:t>
      </w:r>
      <w:r w:rsidR="008B53F3">
        <w:rPr>
          <w:b/>
        </w:rPr>
        <w:t xml:space="preserve"> data processing</w:t>
      </w:r>
    </w:p>
    <w:p w14:paraId="7058E933" w14:textId="77777777" w:rsidR="008B53F3" w:rsidRDefault="008B53F3" w:rsidP="008B53F3">
      <w:pPr>
        <w:rPr>
          <w:b/>
        </w:rPr>
      </w:pPr>
    </w:p>
    <w:p w14:paraId="1DF72EFC" w14:textId="5912CE5A" w:rsidR="008B53F3" w:rsidRDefault="004564B8" w:rsidP="008B53F3">
      <w:pPr>
        <w:ind w:left="720" w:hanging="720"/>
      </w:pPr>
      <w:r>
        <w:t>c</w:t>
      </w:r>
      <w:r w:rsidR="008B53F3">
        <w:t>cn_init_all()</w:t>
      </w:r>
      <w:r w:rsidR="008B53F3">
        <w:tab/>
      </w:r>
      <w:r w:rsidR="008B53F3">
        <w:tab/>
        <w:t>//creates folders to put stuff in</w:t>
      </w:r>
    </w:p>
    <w:p w14:paraId="2ED22AED" w14:textId="77777777" w:rsidR="008B53F3" w:rsidRDefault="008B53F3" w:rsidP="008B53F3">
      <w:pPr>
        <w:ind w:left="720" w:hanging="720"/>
      </w:pPr>
    </w:p>
    <w:p w14:paraId="4FC59479" w14:textId="77777777" w:rsidR="008B53F3" w:rsidRDefault="008B53F3" w:rsidP="008B53F3">
      <w:pPr>
        <w:ind w:left="720" w:hanging="720"/>
      </w:pPr>
      <w:r>
        <w:t>ccn_init_sample_info_waves()</w:t>
      </w:r>
      <w:r>
        <w:tab/>
      </w:r>
      <w:r w:rsidRPr="00F6446F">
        <w:t>//ru</w:t>
      </w:r>
      <w:r>
        <w:t xml:space="preserve">n once to create </w:t>
      </w:r>
      <w:r w:rsidRPr="00F6446F">
        <w:t xml:space="preserve">a data folder for flag </w:t>
      </w:r>
      <w:r>
        <w:t>waves</w:t>
      </w:r>
    </w:p>
    <w:p w14:paraId="69DDBFA5" w14:textId="77777777" w:rsidR="008B53F3" w:rsidRDefault="008B53F3" w:rsidP="008B53F3">
      <w:pPr>
        <w:ind w:left="720" w:hanging="720"/>
      </w:pPr>
    </w:p>
    <w:p w14:paraId="7B0E0709" w14:textId="77777777" w:rsidR="008B53F3" w:rsidRDefault="008B53F3" w:rsidP="008B53F3">
      <w:pPr>
        <w:ind w:left="720" w:hanging="720"/>
      </w:pPr>
      <w:r w:rsidRPr="00F6446F">
        <w:t>ccn_update</w:t>
      </w:r>
      <w:r>
        <w:t>_sample_type_dev(name,[active])</w:t>
      </w:r>
      <w:r>
        <w:tab/>
      </w:r>
      <w:r w:rsidRPr="00F6446F">
        <w:t>//</w:t>
      </w:r>
      <w:r>
        <w:t xml:space="preserve">adds a sample type to the sample type wave (e.g., </w:t>
      </w:r>
      <w:r w:rsidRPr="00F6446F">
        <w:t>ccn_update_sample_type_dev("AmmSulf_031</w:t>
      </w:r>
      <w:r>
        <w:t xml:space="preserve">618")) </w:t>
      </w:r>
    </w:p>
    <w:p w14:paraId="6430EC43" w14:textId="77777777" w:rsidR="008B53F3" w:rsidRDefault="008B53F3" w:rsidP="008B53F3">
      <w:pPr>
        <w:ind w:left="720" w:hanging="720"/>
      </w:pPr>
    </w:p>
    <w:p w14:paraId="43E4BA41" w14:textId="77777777" w:rsidR="008B53F3" w:rsidRDefault="008B53F3" w:rsidP="008B53F3">
      <w:pPr>
        <w:ind w:left="720" w:hanging="720"/>
      </w:pPr>
      <w:r w:rsidRPr="00F6446F">
        <w:t>ccn_create_cheat_sheet(show="true")</w:t>
      </w:r>
      <w:r w:rsidRPr="00F6446F">
        <w:tab/>
        <w:t>//opens cheat sheet tables with sample type a</w:t>
      </w:r>
      <w:r>
        <w:t>nd flag waves, use show ="true"</w:t>
      </w:r>
      <w:r w:rsidRPr="00F6446F">
        <w:t xml:space="preserve"> to run the procedure automatically when adding a sample type or flag. </w:t>
      </w:r>
    </w:p>
    <w:p w14:paraId="38CA2961" w14:textId="77777777" w:rsidR="008B53F3" w:rsidRDefault="008B53F3" w:rsidP="008B53F3">
      <w:pPr>
        <w:ind w:left="720" w:hanging="720"/>
      </w:pPr>
    </w:p>
    <w:p w14:paraId="3EA238F1" w14:textId="77777777" w:rsidR="008B53F3" w:rsidRDefault="008B53F3" w:rsidP="008B53F3">
      <w:pPr>
        <w:ind w:left="720" w:hanging="720"/>
      </w:pPr>
      <w:r w:rsidRPr="00F6446F">
        <w:t>ccn_update_flag</w:t>
      </w:r>
      <w:r>
        <w:t>_dev(name,[active,state_list])</w:t>
      </w:r>
      <w:r>
        <w:tab/>
      </w:r>
      <w:r w:rsidRPr="00F6446F">
        <w:t>//</w:t>
      </w:r>
      <w:r>
        <w:t xml:space="preserve">adds a new flag to the flag wave (e.g. </w:t>
      </w:r>
      <w:r w:rsidRPr="00F6446F">
        <w:t>ccn_update_f</w:t>
      </w:r>
      <w:r>
        <w:t>lag_dev("MART")</w:t>
      </w:r>
    </w:p>
    <w:p w14:paraId="706F530F" w14:textId="77777777" w:rsidR="008B53F3" w:rsidRDefault="008B53F3" w:rsidP="008B53F3">
      <w:pPr>
        <w:ind w:left="720" w:hanging="720"/>
      </w:pPr>
    </w:p>
    <w:p w14:paraId="79D25AA9" w14:textId="77777777" w:rsidR="008B53F3" w:rsidRDefault="008B53F3" w:rsidP="008B53F3">
      <w:pPr>
        <w:ind w:left="720" w:hanging="720"/>
      </w:pPr>
      <w:r w:rsidRPr="00F6446F">
        <w:t>ccn_sa</w:t>
      </w:r>
      <w:r>
        <w:t>mple_info_plot()</w:t>
      </w:r>
      <w:r>
        <w:tab/>
      </w:r>
      <w:r w:rsidRPr="00F6446F">
        <w:t>//creates plots to marquee for d</w:t>
      </w:r>
      <w:r>
        <w:t>esignating sample type periods</w:t>
      </w:r>
      <w:r>
        <w:cr/>
      </w:r>
    </w:p>
    <w:p w14:paraId="15ECFB1C" w14:textId="77777777" w:rsidR="008B53F3" w:rsidRDefault="008B53F3" w:rsidP="008B53F3">
      <w:pPr>
        <w:ind w:left="720" w:hanging="720"/>
      </w:pPr>
      <w:r>
        <w:t>Marquee sample types</w:t>
      </w:r>
    </w:p>
    <w:p w14:paraId="3F6A226F" w14:textId="77777777" w:rsidR="008B53F3" w:rsidRDefault="008B53F3" w:rsidP="008B53F3">
      <w:pPr>
        <w:ind w:left="720" w:hanging="720"/>
      </w:pPr>
    </w:p>
    <w:p w14:paraId="5AAAE1A4" w14:textId="65B7DE2E" w:rsidR="008855AF" w:rsidRDefault="008B53F3" w:rsidP="008B53F3">
      <w:r>
        <w:t>Once sample types have been created, make waves and the matrix for the different sample types, %SS, and diameters:</w:t>
      </w:r>
      <w:r w:rsidRPr="00F6446F">
        <w:t xml:space="preserve"> </w:t>
      </w:r>
      <w:r w:rsidRPr="00F6446F">
        <w:cr/>
      </w:r>
    </w:p>
    <w:p w14:paraId="3BADD275" w14:textId="7F43D42C" w:rsidR="005B736B" w:rsidRDefault="0099487C" w:rsidP="008855AF">
      <w:r>
        <w:t>dev_spectra_generate_ss_waves(</w:t>
      </w:r>
      <w:r w:rsidRPr="0099487C">
        <w:t>)</w:t>
      </w:r>
      <w:r w:rsidRPr="0099487C">
        <w:cr/>
        <w:t>dev_spectra_generate_ss_matrix([normalize])</w:t>
      </w:r>
      <w:r w:rsidRPr="0099487C">
        <w:cr/>
        <w:t>dev_spectra_plot_activation([normalize,sample_type_list,flag_list])</w:t>
      </w:r>
      <w:r w:rsidRPr="0099487C">
        <w:cr/>
        <w:t>dev_spectra_plot_activation([normalize,sample_type_list,flag_list])</w:t>
      </w:r>
      <w:r w:rsidRPr="0099487C">
        <w:cr/>
      </w:r>
    </w:p>
    <w:p w14:paraId="166F962B" w14:textId="77777777" w:rsidR="005B736B" w:rsidRDefault="005B736B" w:rsidP="005B736B">
      <w:r>
        <w:tab/>
      </w:r>
      <w:r>
        <w:tab/>
      </w:r>
    </w:p>
    <w:p w14:paraId="614B9D4C" w14:textId="77777777" w:rsidR="005B736B" w:rsidRDefault="005B736B" w:rsidP="005B736B">
      <w:r>
        <w:t>The generate_waves function uses the waves below to calculate the ccn/cn ratio.</w:t>
      </w:r>
    </w:p>
    <w:p w14:paraId="2CDE6552" w14:textId="77777777" w:rsidR="005B736B" w:rsidRDefault="005B736B" w:rsidP="005B736B">
      <w:r>
        <w:t>Waves used to calculate ratio:</w:t>
      </w:r>
    </w:p>
    <w:p w14:paraId="6AE1C62A" w14:textId="77777777" w:rsidR="005B736B" w:rsidRDefault="005B736B" w:rsidP="005B736B"/>
    <w:p w14:paraId="727C2F1E" w14:textId="77777777" w:rsidR="005B736B" w:rsidRDefault="005B736B" w:rsidP="005B736B">
      <w:r>
        <w:t>CCN_Concentration_Cleaned</w:t>
      </w:r>
    </w:p>
    <w:p w14:paraId="21288777" w14:textId="77777777" w:rsidR="007C0D17" w:rsidRDefault="005B736B" w:rsidP="005B736B">
      <w:r>
        <w:t>mono_cn_conc_shifted</w:t>
      </w:r>
    </w:p>
    <w:p w14:paraId="663888D7" w14:textId="77777777" w:rsidR="008855AF" w:rsidRDefault="008855AF" w:rsidP="005B736B"/>
    <w:p w14:paraId="37AFBD84" w14:textId="77777777" w:rsidR="008855AF" w:rsidRDefault="008855AF" w:rsidP="008855AF">
      <w:r>
        <w:t>Calculating ss_crit and Kappa based on mono dp_v_ss matrices for a given sample type list:</w:t>
      </w:r>
    </w:p>
    <w:p w14:paraId="6C0639B5" w14:textId="77777777" w:rsidR="008855AF" w:rsidRDefault="008855AF" w:rsidP="008855AF"/>
    <w:p w14:paraId="45E0BCE7" w14:textId="59EB9EFD" w:rsidR="008855AF" w:rsidRPr="008855AF" w:rsidRDefault="008855AF" w:rsidP="008855AF">
      <w:pPr>
        <w:rPr>
          <w:b/>
        </w:rPr>
      </w:pPr>
      <w:r w:rsidRPr="008855AF">
        <w:rPr>
          <w:b/>
        </w:rPr>
        <w:t>FIND SS_CRIT:</w:t>
      </w:r>
    </w:p>
    <w:p w14:paraId="59BBD657" w14:textId="77777777" w:rsidR="008855AF" w:rsidRDefault="008855AF" w:rsidP="008855AF"/>
    <w:p w14:paraId="76E388E4" w14:textId="225012A1" w:rsidR="00D31CB7" w:rsidRDefault="00D31CB7" w:rsidP="008855AF">
      <w:r>
        <w:t>Uses ccn_kappa_dev.ipf</w:t>
      </w:r>
    </w:p>
    <w:p w14:paraId="74E77351" w14:textId="20DC8D1B" w:rsidR="00D31CB7" w:rsidRPr="00D31CB7" w:rsidRDefault="00D31CB7" w:rsidP="00D31CB7">
      <w:r>
        <w:t>Make sure the sample type list is correct in the ccn_kappa_dev.ipf.</w:t>
      </w:r>
    </w:p>
    <w:p w14:paraId="464A5AF8" w14:textId="77777777" w:rsidR="00D31CB7" w:rsidRDefault="00D31CB7" w:rsidP="008855AF"/>
    <w:p w14:paraId="161A9B14" w14:textId="1CF3D09F" w:rsidR="008855AF" w:rsidRDefault="008855AF" w:rsidP="008855AF">
      <w:r>
        <w:t>ccn_mono_find_ss_crit(samp_types,normalized) where samp_types is ccn_samp_type_li</w:t>
      </w:r>
      <w:r w:rsidR="00182367">
        <w:t>st  or another sample type list. For example:</w:t>
      </w:r>
    </w:p>
    <w:p w14:paraId="15BC0F15" w14:textId="1B642CA3" w:rsidR="008855AF" w:rsidRDefault="008855AF" w:rsidP="008855AF">
      <w:r>
        <w:tab/>
        <w:t>ccn_mono_find_ss_crit(ccn_samp_type_list,</w:t>
      </w:r>
      <w:r w:rsidR="00D86A0C" w:rsidRPr="00D86A0C">
        <w:t xml:space="preserve"> </w:t>
      </w:r>
      <w:r w:rsidR="00D86A0C">
        <w:t>normalize = “yes”</w:t>
      </w:r>
      <w:r>
        <w:t>)</w:t>
      </w:r>
    </w:p>
    <w:p w14:paraId="52F84794" w14:textId="6EF3B11E" w:rsidR="00182367" w:rsidRDefault="00182367" w:rsidP="00182367">
      <w:pPr>
        <w:ind w:firstLine="720"/>
      </w:pPr>
      <w:r>
        <w:t>ccn_mono_find_ss_crit(ccn_samp_type_list,</w:t>
      </w:r>
      <w:r w:rsidRPr="00D86A0C">
        <w:t xml:space="preserve"> </w:t>
      </w:r>
      <w:r>
        <w:t>normalize = “no”)</w:t>
      </w:r>
    </w:p>
    <w:p w14:paraId="35290A83" w14:textId="77777777" w:rsidR="00D86A0C" w:rsidRDefault="00D86A0C" w:rsidP="008855AF"/>
    <w:p w14:paraId="455152F5" w14:textId="77777777" w:rsidR="00D86A0C" w:rsidRDefault="00D86A0C" w:rsidP="00D86A0C">
      <w:r>
        <w:t>This function uses a spline fit to find the critical supersaturation for each sample type.</w:t>
      </w:r>
    </w:p>
    <w:p w14:paraId="02850D06" w14:textId="77777777" w:rsidR="00D86A0C" w:rsidRDefault="00D86A0C" w:rsidP="008855AF"/>
    <w:p w14:paraId="6BF1FAFB" w14:textId="77777777" w:rsidR="00D86A0C" w:rsidRDefault="00D86A0C" w:rsidP="008855AF"/>
    <w:p w14:paraId="3D365FA2" w14:textId="0E575910" w:rsidR="00D86A0C" w:rsidRPr="00D86A0C" w:rsidRDefault="00D86A0C" w:rsidP="008855AF">
      <w:pPr>
        <w:rPr>
          <w:b/>
        </w:rPr>
      </w:pPr>
      <w:r w:rsidRPr="00D86A0C">
        <w:rPr>
          <w:b/>
        </w:rPr>
        <w:t>PLOT SS_CRIT:</w:t>
      </w:r>
    </w:p>
    <w:p w14:paraId="69FF9DD8" w14:textId="77777777" w:rsidR="00D86A0C" w:rsidRDefault="00D86A0C" w:rsidP="008855AF"/>
    <w:p w14:paraId="48007C60" w14:textId="5F62192A" w:rsidR="00D86A0C" w:rsidRDefault="00D86A0C" w:rsidP="008855AF">
      <w:r w:rsidRPr="00D86A0C">
        <w:t>ccn_mono_plot_ss_crit(samp_types,[normalize,error_bars])</w:t>
      </w:r>
    </w:p>
    <w:p w14:paraId="4A309B8B" w14:textId="77777777" w:rsidR="008855AF" w:rsidRDefault="008855AF" w:rsidP="008855AF"/>
    <w:p w14:paraId="6A9B50AC" w14:textId="77777777" w:rsidR="008855AF" w:rsidRDefault="008855AF" w:rsidP="008855AF">
      <w:r>
        <w:tab/>
      </w:r>
    </w:p>
    <w:p w14:paraId="6372D197" w14:textId="77777777" w:rsidR="008855AF" w:rsidRDefault="008855AF" w:rsidP="008855AF">
      <w:pPr>
        <w:rPr>
          <w:b/>
        </w:rPr>
      </w:pPr>
      <w:r w:rsidRPr="008855AF">
        <w:rPr>
          <w:b/>
        </w:rPr>
        <w:t>FIND KAPPA:</w:t>
      </w:r>
    </w:p>
    <w:p w14:paraId="53C877F1" w14:textId="77777777" w:rsidR="00D86A0C" w:rsidRDefault="00D86A0C" w:rsidP="008855AF">
      <w:pPr>
        <w:rPr>
          <w:b/>
        </w:rPr>
      </w:pPr>
    </w:p>
    <w:p w14:paraId="50F2A1F5" w14:textId="77777777" w:rsidR="00D86A0C" w:rsidRDefault="00D86A0C" w:rsidP="00D86A0C">
      <w:r>
        <w:t>Uses ccn_kappa_dev.ipf</w:t>
      </w:r>
    </w:p>
    <w:p w14:paraId="46DF7867" w14:textId="77777777" w:rsidR="008855AF" w:rsidRDefault="008855AF" w:rsidP="008855AF"/>
    <w:p w14:paraId="0A7D681F" w14:textId="6EEFB6E1" w:rsidR="00D86A0C" w:rsidRDefault="00D86A0C" w:rsidP="008855AF">
      <w:r w:rsidRPr="00D86A0C">
        <w:t>ccn_mono_find_kappa(samp_types,[normalize])</w:t>
      </w:r>
    </w:p>
    <w:p w14:paraId="061AEC80" w14:textId="1548488A" w:rsidR="008855AF" w:rsidRDefault="008855AF" w:rsidP="008855AF">
      <w:r>
        <w:t>ccn_mono</w:t>
      </w:r>
      <w:r w:rsidR="00D86A0C">
        <w:t>_find_kappa(ccn_samp_type_list,normalize = “yes”</w:t>
      </w:r>
      <w:r>
        <w:t>)</w:t>
      </w:r>
    </w:p>
    <w:p w14:paraId="51EF9F40" w14:textId="77777777" w:rsidR="008855AF" w:rsidRDefault="008855AF" w:rsidP="008855AF"/>
    <w:p w14:paraId="70BD2F4A" w14:textId="77777777" w:rsidR="008855AF" w:rsidRPr="00D86A0C" w:rsidRDefault="008855AF" w:rsidP="008855AF">
      <w:pPr>
        <w:rPr>
          <w:b/>
        </w:rPr>
      </w:pPr>
      <w:r w:rsidRPr="00D86A0C">
        <w:rPr>
          <w:b/>
        </w:rPr>
        <w:t>PLOT KAPPA:</w:t>
      </w:r>
    </w:p>
    <w:p w14:paraId="24CC304E" w14:textId="77777777" w:rsidR="008855AF" w:rsidRDefault="008855AF" w:rsidP="008855AF"/>
    <w:p w14:paraId="193A9D9A" w14:textId="1A69E7E5" w:rsidR="00D86A0C" w:rsidRDefault="00D86A0C" w:rsidP="008855AF">
      <w:r w:rsidRPr="00D86A0C">
        <w:t>ccn_mono_plot_kappa(samp_types,[normalize,error_bars])</w:t>
      </w:r>
    </w:p>
    <w:p w14:paraId="4865F514" w14:textId="1AEA705C" w:rsidR="008855AF" w:rsidRDefault="008855AF" w:rsidP="008855AF">
      <w:r>
        <w:t>ccn_mono</w:t>
      </w:r>
      <w:r w:rsidR="00534D60">
        <w:t>_plot_kappa(ccn_samp_type_list,normalize=”yes”, error_bars=”yes”</w:t>
      </w:r>
      <w:r>
        <w:t>)</w:t>
      </w:r>
    </w:p>
    <w:p w14:paraId="0A77EAD1" w14:textId="77777777" w:rsidR="008855AF" w:rsidRDefault="008855AF" w:rsidP="008855AF"/>
    <w:p w14:paraId="5A6FF8B1" w14:textId="15DEB9D2" w:rsidR="008855AF" w:rsidRDefault="008855AF" w:rsidP="008855AF">
      <w:r>
        <w:t>************************************</w:t>
      </w:r>
    </w:p>
    <w:p w14:paraId="14A47359" w14:textId="77777777" w:rsidR="008855AF" w:rsidRDefault="008855AF" w:rsidP="008855AF">
      <w:r>
        <w:t>Calculating ss_crit and kappa for mono sample types</w:t>
      </w:r>
    </w:p>
    <w:p w14:paraId="03E9D708" w14:textId="77777777" w:rsidR="008855AF" w:rsidRDefault="008855AF" w:rsidP="008855AF"/>
    <w:p w14:paraId="3CEAFC23" w14:textId="77777777" w:rsidR="008855AF" w:rsidRDefault="008855AF" w:rsidP="008855AF">
      <w:r>
        <w:t>ccn_generate_dp_vs_ss_matrix(normalize="yes")</w:t>
      </w:r>
    </w:p>
    <w:p w14:paraId="1DD7A754" w14:textId="77777777" w:rsidR="008855AF" w:rsidRDefault="008855AF" w:rsidP="008855AF">
      <w:r>
        <w:t>ccn_generate_dp_vs_ss_matrix(normalize="no")</w:t>
      </w:r>
    </w:p>
    <w:p w14:paraId="753B0878" w14:textId="77777777" w:rsidR="008855AF" w:rsidRDefault="008855AF" w:rsidP="008855AF"/>
    <w:p w14:paraId="74C0E451" w14:textId="77777777" w:rsidR="008855AF" w:rsidRDefault="008855AF" w:rsidP="008855AF">
      <w:r>
        <w:t>ccn_mono_find_ss_crit(ccn_samp_type_list,normalize="no")</w:t>
      </w:r>
    </w:p>
    <w:p w14:paraId="2703FA07" w14:textId="77777777" w:rsidR="008855AF" w:rsidRDefault="008855AF" w:rsidP="008855AF">
      <w:r>
        <w:t>ccn_mono_find_kappa(ccn_samp_type_list,normalize="no")</w:t>
      </w:r>
    </w:p>
    <w:p w14:paraId="5E9BA918" w14:textId="77777777" w:rsidR="008855AF" w:rsidRDefault="008855AF" w:rsidP="008855AF">
      <w:r>
        <w:t>ccn_mono_plot_kappa(ccn_samp_type_list,normalize ="no")</w:t>
      </w:r>
    </w:p>
    <w:p w14:paraId="14B2F3A9" w14:textId="77777777" w:rsidR="008855AF" w:rsidRDefault="008855AF" w:rsidP="008855AF">
      <w:r>
        <w:t>ccn_mono_plot_ss_crit(ccn_samp_type_list,normalize ="no")</w:t>
      </w:r>
    </w:p>
    <w:p w14:paraId="303A4A20" w14:textId="77777777" w:rsidR="008855AF" w:rsidRDefault="008855AF" w:rsidP="008855AF"/>
    <w:p w14:paraId="473A7C26" w14:textId="77777777" w:rsidR="008855AF" w:rsidRDefault="008855AF" w:rsidP="008855AF"/>
    <w:p w14:paraId="29B9A56F" w14:textId="77777777" w:rsidR="008855AF" w:rsidRDefault="008855AF" w:rsidP="008855AF">
      <w:r>
        <w:t>To find kappa from the comand line:</w:t>
      </w:r>
    </w:p>
    <w:p w14:paraId="520C4ED1" w14:textId="77777777" w:rsidR="008855AF" w:rsidRDefault="008855AF" w:rsidP="008855AF">
      <w:r>
        <w:t>print ccn_find_kappa(.291, 50, 0.073)</w:t>
      </w:r>
    </w:p>
    <w:p w14:paraId="3D388A4F" w14:textId="77777777" w:rsidR="008855AF" w:rsidRDefault="008855AF" w:rsidP="008855AF"/>
    <w:p w14:paraId="3D1EBF22" w14:textId="77777777" w:rsidR="008855AF" w:rsidRDefault="008855AF" w:rsidP="008855AF">
      <w:r>
        <w:t>To print standard kappa grid:</w:t>
      </w:r>
    </w:p>
    <w:p w14:paraId="5F974B4C" w14:textId="77777777" w:rsidR="008855AF" w:rsidRDefault="008855AF" w:rsidP="008855AF">
      <w:r>
        <w:t>ccn_make_standard_kappa_plot()</w:t>
      </w:r>
    </w:p>
    <w:p w14:paraId="21E6858F" w14:textId="77777777" w:rsidR="008855AF" w:rsidRDefault="008855AF" w:rsidP="005B736B"/>
    <w:sectPr w:rsidR="008855AF" w:rsidSect="00FB49A3">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16415" w14:textId="77777777" w:rsidR="00D851F0" w:rsidRDefault="00D851F0" w:rsidP="00767F9D">
      <w:r>
        <w:separator/>
      </w:r>
    </w:p>
  </w:endnote>
  <w:endnote w:type="continuationSeparator" w:id="0">
    <w:p w14:paraId="0793ADCE" w14:textId="77777777" w:rsidR="00D851F0" w:rsidRDefault="00D851F0" w:rsidP="00767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236D3" w14:textId="77777777" w:rsidR="00767F9D" w:rsidRDefault="00767F9D" w:rsidP="007C0D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1B03EB" w14:textId="77777777" w:rsidR="00767F9D" w:rsidRDefault="00767F9D" w:rsidP="00767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21FFA" w14:textId="439624F7" w:rsidR="00767F9D" w:rsidRDefault="00767F9D" w:rsidP="007C0D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6AF">
      <w:rPr>
        <w:rStyle w:val="PageNumber"/>
        <w:noProof/>
      </w:rPr>
      <w:t>4</w:t>
    </w:r>
    <w:r>
      <w:rPr>
        <w:rStyle w:val="PageNumber"/>
      </w:rPr>
      <w:fldChar w:fldCharType="end"/>
    </w:r>
  </w:p>
  <w:p w14:paraId="721865B1" w14:textId="77777777" w:rsidR="00767F9D" w:rsidRDefault="00767F9D" w:rsidP="00767F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21F86" w14:textId="77777777" w:rsidR="00D851F0" w:rsidRDefault="00D851F0" w:rsidP="00767F9D">
      <w:r>
        <w:separator/>
      </w:r>
    </w:p>
  </w:footnote>
  <w:footnote w:type="continuationSeparator" w:id="0">
    <w:p w14:paraId="5E00DBBB" w14:textId="77777777" w:rsidR="00D851F0" w:rsidRDefault="00D851F0" w:rsidP="00767F9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ia Upchurch">
    <w15:presenceInfo w15:providerId="None" w15:userId="Lucia Up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6B"/>
    <w:rsid w:val="00025168"/>
    <w:rsid w:val="0003318F"/>
    <w:rsid w:val="00056FEB"/>
    <w:rsid w:val="000B323F"/>
    <w:rsid w:val="000E5C27"/>
    <w:rsid w:val="00111BD6"/>
    <w:rsid w:val="00131590"/>
    <w:rsid w:val="0014539A"/>
    <w:rsid w:val="00145407"/>
    <w:rsid w:val="00182367"/>
    <w:rsid w:val="001B085B"/>
    <w:rsid w:val="001C39BF"/>
    <w:rsid w:val="001E22D4"/>
    <w:rsid w:val="00227358"/>
    <w:rsid w:val="002B31A7"/>
    <w:rsid w:val="002C38D4"/>
    <w:rsid w:val="002C7CD4"/>
    <w:rsid w:val="003027BB"/>
    <w:rsid w:val="003256CC"/>
    <w:rsid w:val="003662AC"/>
    <w:rsid w:val="003A25FB"/>
    <w:rsid w:val="003F4950"/>
    <w:rsid w:val="00444C92"/>
    <w:rsid w:val="004564B8"/>
    <w:rsid w:val="00497D63"/>
    <w:rsid w:val="004E19A6"/>
    <w:rsid w:val="00534D60"/>
    <w:rsid w:val="005350B2"/>
    <w:rsid w:val="00535EFD"/>
    <w:rsid w:val="0057595C"/>
    <w:rsid w:val="005913D7"/>
    <w:rsid w:val="005A5A5F"/>
    <w:rsid w:val="005B736B"/>
    <w:rsid w:val="00663E47"/>
    <w:rsid w:val="006E4F1F"/>
    <w:rsid w:val="006F72B6"/>
    <w:rsid w:val="00725415"/>
    <w:rsid w:val="00767F9D"/>
    <w:rsid w:val="00773D50"/>
    <w:rsid w:val="007C0D17"/>
    <w:rsid w:val="0085661F"/>
    <w:rsid w:val="00860D5E"/>
    <w:rsid w:val="008855AF"/>
    <w:rsid w:val="008B53F3"/>
    <w:rsid w:val="00906B7D"/>
    <w:rsid w:val="00925396"/>
    <w:rsid w:val="00972645"/>
    <w:rsid w:val="00984588"/>
    <w:rsid w:val="0099487C"/>
    <w:rsid w:val="009C4B6A"/>
    <w:rsid w:val="009E0045"/>
    <w:rsid w:val="009F3025"/>
    <w:rsid w:val="00A02BF7"/>
    <w:rsid w:val="00AA2539"/>
    <w:rsid w:val="00AB1FD0"/>
    <w:rsid w:val="00B463EF"/>
    <w:rsid w:val="00B74733"/>
    <w:rsid w:val="00BB4D80"/>
    <w:rsid w:val="00BC13BF"/>
    <w:rsid w:val="00BC3297"/>
    <w:rsid w:val="00BE46C3"/>
    <w:rsid w:val="00C47636"/>
    <w:rsid w:val="00C61268"/>
    <w:rsid w:val="00D17283"/>
    <w:rsid w:val="00D31A4A"/>
    <w:rsid w:val="00D31CB7"/>
    <w:rsid w:val="00D422A6"/>
    <w:rsid w:val="00D5198F"/>
    <w:rsid w:val="00D62F06"/>
    <w:rsid w:val="00D851F0"/>
    <w:rsid w:val="00D86A0C"/>
    <w:rsid w:val="00DA0975"/>
    <w:rsid w:val="00E0060B"/>
    <w:rsid w:val="00E81435"/>
    <w:rsid w:val="00EA36AF"/>
    <w:rsid w:val="00EA3E48"/>
    <w:rsid w:val="00EB1E3B"/>
    <w:rsid w:val="00EB76DD"/>
    <w:rsid w:val="00F275FB"/>
    <w:rsid w:val="00F61BB1"/>
    <w:rsid w:val="00F6446F"/>
    <w:rsid w:val="00FA1850"/>
    <w:rsid w:val="00FB49A3"/>
    <w:rsid w:val="00FE18A4"/>
    <w:rsid w:val="00FE20CF"/>
    <w:rsid w:val="00FF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8B57"/>
  <w14:defaultImageDpi w14:val="32767"/>
  <w15:chartTrackingRefBased/>
  <w15:docId w15:val="{65AA8F43-9730-D24B-882A-7DEE64CD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7F9D"/>
    <w:pPr>
      <w:tabs>
        <w:tab w:val="center" w:pos="4680"/>
        <w:tab w:val="right" w:pos="9360"/>
      </w:tabs>
    </w:pPr>
  </w:style>
  <w:style w:type="character" w:customStyle="1" w:styleId="FooterChar">
    <w:name w:val="Footer Char"/>
    <w:basedOn w:val="DefaultParagraphFont"/>
    <w:link w:val="Footer"/>
    <w:uiPriority w:val="99"/>
    <w:rsid w:val="00767F9D"/>
  </w:style>
  <w:style w:type="character" w:styleId="PageNumber">
    <w:name w:val="page number"/>
    <w:basedOn w:val="DefaultParagraphFont"/>
    <w:uiPriority w:val="99"/>
    <w:semiHidden/>
    <w:unhideWhenUsed/>
    <w:rsid w:val="00767F9D"/>
  </w:style>
  <w:style w:type="paragraph" w:styleId="BalloonText">
    <w:name w:val="Balloon Text"/>
    <w:basedOn w:val="Normal"/>
    <w:link w:val="BalloonTextChar"/>
    <w:uiPriority w:val="99"/>
    <w:semiHidden/>
    <w:unhideWhenUsed/>
    <w:rsid w:val="002C7C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Lucia Upchurch</cp:lastModifiedBy>
  <cp:revision>2</cp:revision>
  <cp:lastPrinted>2017-08-14T22:39:00Z</cp:lastPrinted>
  <dcterms:created xsi:type="dcterms:W3CDTF">2018-03-23T18:09:00Z</dcterms:created>
  <dcterms:modified xsi:type="dcterms:W3CDTF">2018-03-23T18:09:00Z</dcterms:modified>
</cp:coreProperties>
</file>